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14A71" w14:textId="5785AAE0" w:rsidR="00E50D88" w:rsidRPr="000B338E" w:rsidRDefault="00601248" w:rsidP="00A87BE5">
      <w:pPr>
        <w:spacing w:line="360" w:lineRule="auto"/>
        <w:ind w:firstLineChars="300" w:firstLine="720"/>
        <w:jc w:val="both"/>
        <w:rPr>
          <w:rFonts w:ascii="宋体" w:eastAsia="宋体" w:hAnsi="宋体" w:cs="宋体"/>
          <w:sz w:val="24"/>
          <w:szCs w:val="24"/>
        </w:rPr>
        <w:sectPr w:rsidR="00E50D88" w:rsidRPr="000B338E" w:rsidSect="00090AE2">
          <w:headerReference w:type="default" r:id="rId8"/>
          <w:footerReference w:type="default" r:id="rId9"/>
          <w:headerReference w:type="first" r:id="rId10"/>
          <w:footerReference w:type="first" r:id="rId11"/>
          <w:pgSz w:w="11906" w:h="16838"/>
          <w:pgMar w:top="1440" w:right="1800" w:bottom="1440" w:left="1800" w:header="992" w:footer="992" w:gutter="0"/>
          <w:cols w:space="425"/>
          <w:titlePg/>
          <w:docGrid w:type="lines" w:linePitch="312"/>
        </w:sectPr>
      </w:pPr>
      <w:r w:rsidRPr="0059793C">
        <w:rPr>
          <w:rFonts w:ascii="宋体" w:eastAsia="宋体" w:hAnsi="宋体" w:cs="宋体" w:hint="eastAsia"/>
          <w:sz w:val="24"/>
          <w:szCs w:val="24"/>
        </w:rPr>
        <w:t>本发明公开了一种自组织映射的权重粒子群均值聚类算法—S</w:t>
      </w:r>
      <w:r w:rsidRPr="0059793C">
        <w:rPr>
          <w:rFonts w:ascii="宋体" w:eastAsia="宋体" w:hAnsi="宋体" w:cs="宋体"/>
          <w:sz w:val="24"/>
          <w:szCs w:val="24"/>
        </w:rPr>
        <w:t>OM&amp;WPK</w:t>
      </w:r>
      <w:r w:rsidR="00F364E4" w:rsidRPr="0059793C">
        <w:rPr>
          <w:rFonts w:ascii="宋体" w:eastAsia="宋体" w:hAnsi="宋体" w:cs="宋体" w:hint="eastAsia"/>
          <w:sz w:val="24"/>
          <w:szCs w:val="24"/>
        </w:rPr>
        <w:t>（</w:t>
      </w:r>
      <w:r w:rsidR="005A0ACD" w:rsidRPr="0059793C">
        <w:rPr>
          <w:rFonts w:ascii="宋体" w:eastAsia="宋体" w:hAnsi="宋体" w:cs="宋体" w:hint="eastAsia"/>
          <w:sz w:val="24"/>
          <w:szCs w:val="24"/>
        </w:rPr>
        <w:t>S</w:t>
      </w:r>
      <w:r w:rsidR="00F364E4" w:rsidRPr="0059793C">
        <w:rPr>
          <w:rFonts w:ascii="宋体" w:eastAsia="宋体" w:hAnsi="宋体" w:cs="宋体"/>
          <w:sz w:val="24"/>
          <w:szCs w:val="24"/>
        </w:rPr>
        <w:t>elf Organizing Feature Map</w:t>
      </w:r>
      <w:r w:rsidR="00F364E4" w:rsidRPr="0059793C">
        <w:rPr>
          <w:rFonts w:ascii="宋体" w:eastAsia="宋体" w:hAnsi="宋体" w:cs="宋体" w:hint="eastAsia"/>
          <w:sz w:val="24"/>
          <w:szCs w:val="24"/>
        </w:rPr>
        <w:t>s</w:t>
      </w:r>
      <w:r w:rsidR="00F364E4" w:rsidRPr="0059793C">
        <w:rPr>
          <w:rFonts w:ascii="宋体" w:eastAsia="宋体" w:hAnsi="宋体" w:cs="宋体"/>
          <w:sz w:val="24"/>
          <w:szCs w:val="24"/>
        </w:rPr>
        <w:t xml:space="preserve"> and Weight Particle K</w:t>
      </w:r>
      <w:r w:rsidR="00F364E4" w:rsidRPr="0059793C">
        <w:rPr>
          <w:rFonts w:ascii="宋体" w:eastAsia="宋体" w:hAnsi="宋体" w:cs="宋体" w:hint="eastAsia"/>
          <w:sz w:val="24"/>
          <w:szCs w:val="24"/>
        </w:rPr>
        <w:t>-</w:t>
      </w:r>
      <w:r w:rsidR="00F364E4" w:rsidRPr="0059793C">
        <w:rPr>
          <w:rFonts w:ascii="宋体" w:eastAsia="宋体" w:hAnsi="宋体" w:cs="宋体"/>
          <w:sz w:val="24"/>
          <w:szCs w:val="24"/>
        </w:rPr>
        <w:t>means</w:t>
      </w:r>
      <w:r w:rsidR="00F364E4" w:rsidRPr="0059793C">
        <w:rPr>
          <w:rFonts w:ascii="宋体" w:eastAsia="宋体" w:hAnsi="宋体" w:cs="宋体" w:hint="eastAsia"/>
          <w:sz w:val="24"/>
          <w:szCs w:val="24"/>
        </w:rPr>
        <w:t>）</w:t>
      </w:r>
      <w:r w:rsidR="00BE528E" w:rsidRPr="0059793C">
        <w:rPr>
          <w:rFonts w:ascii="宋体" w:eastAsia="宋体" w:hAnsi="宋体" w:cs="宋体" w:hint="eastAsia"/>
          <w:sz w:val="24"/>
          <w:szCs w:val="24"/>
        </w:rPr>
        <w:t>,</w:t>
      </w:r>
      <w:r w:rsidR="000843CD" w:rsidRPr="0059793C">
        <w:rPr>
          <w:rFonts w:ascii="宋体" w:eastAsia="宋体" w:hAnsi="宋体" w:cs="宋体" w:hint="eastAsia"/>
          <w:sz w:val="24"/>
          <w:szCs w:val="24"/>
        </w:rPr>
        <w:t>该方法弥补了传统K</w:t>
      </w:r>
      <w:r w:rsidR="000843CD" w:rsidRPr="0059793C">
        <w:rPr>
          <w:rFonts w:ascii="宋体" w:eastAsia="宋体" w:hAnsi="宋体" w:cs="宋体"/>
          <w:sz w:val="24"/>
          <w:szCs w:val="24"/>
        </w:rPr>
        <w:t>-means</w:t>
      </w:r>
      <w:r w:rsidR="000843CD" w:rsidRPr="0059793C">
        <w:rPr>
          <w:rFonts w:ascii="宋体" w:eastAsia="宋体" w:hAnsi="宋体" w:cs="宋体" w:hint="eastAsia"/>
          <w:sz w:val="24"/>
          <w:szCs w:val="24"/>
        </w:rPr>
        <w:t>聚类</w:t>
      </w:r>
      <w:r w:rsidR="005378B3" w:rsidRPr="0059793C">
        <w:rPr>
          <w:rFonts w:ascii="宋体" w:eastAsia="宋体" w:hAnsi="宋体" w:cs="宋体" w:hint="eastAsia"/>
          <w:sz w:val="24"/>
          <w:szCs w:val="24"/>
        </w:rPr>
        <w:t>算法</w:t>
      </w:r>
      <w:r w:rsidR="007B02E4" w:rsidRPr="0059793C">
        <w:rPr>
          <w:rFonts w:ascii="宋体" w:eastAsia="宋体" w:hAnsi="宋体" w:cs="宋体" w:hint="eastAsia"/>
          <w:sz w:val="24"/>
          <w:szCs w:val="24"/>
        </w:rPr>
        <w:t>难以确定聚类中心，</w:t>
      </w:r>
      <w:r w:rsidR="00D729BB" w:rsidRPr="0059793C">
        <w:rPr>
          <w:rFonts w:ascii="宋体" w:eastAsia="宋体" w:hAnsi="宋体" w:cs="宋体" w:hint="eastAsia"/>
          <w:sz w:val="24"/>
          <w:szCs w:val="24"/>
        </w:rPr>
        <w:t>划分样本困难以及易陷入局部最优的缺点。</w:t>
      </w:r>
      <w:r w:rsidR="00741980" w:rsidRPr="0059793C">
        <w:rPr>
          <w:rFonts w:ascii="宋体" w:eastAsia="宋体" w:hAnsi="宋体" w:cs="宋体" w:hint="eastAsia"/>
          <w:sz w:val="24"/>
          <w:szCs w:val="24"/>
        </w:rPr>
        <w:t>本发明首先使用S</w:t>
      </w:r>
      <w:r w:rsidR="00741980" w:rsidRPr="0059793C">
        <w:rPr>
          <w:rFonts w:ascii="宋体" w:eastAsia="宋体" w:hAnsi="宋体" w:cs="宋体"/>
          <w:sz w:val="24"/>
          <w:szCs w:val="24"/>
        </w:rPr>
        <w:t>OM</w:t>
      </w:r>
      <w:r w:rsidR="00741980" w:rsidRPr="0059793C">
        <w:rPr>
          <w:rFonts w:ascii="宋体" w:eastAsia="宋体" w:hAnsi="宋体" w:cs="宋体" w:hint="eastAsia"/>
          <w:sz w:val="24"/>
          <w:szCs w:val="24"/>
        </w:rPr>
        <w:t>对输入层</w:t>
      </w:r>
      <w:r w:rsidR="00FA734D" w:rsidRPr="0059793C">
        <w:rPr>
          <w:rFonts w:ascii="宋体" w:eastAsia="宋体" w:hAnsi="宋体" w:cs="宋体" w:hint="eastAsia"/>
          <w:sz w:val="24"/>
          <w:szCs w:val="24"/>
        </w:rPr>
        <w:t>的样本向量</w:t>
      </w:r>
      <w:r w:rsidR="00564498" w:rsidRPr="0059793C">
        <w:rPr>
          <w:rFonts w:ascii="宋体" w:eastAsia="宋体" w:hAnsi="宋体" w:cs="宋体" w:hint="eastAsia"/>
          <w:sz w:val="24"/>
          <w:szCs w:val="24"/>
        </w:rPr>
        <w:t>通过竞争</w:t>
      </w:r>
      <w:proofErr w:type="gramStart"/>
      <w:r w:rsidR="00564498" w:rsidRPr="0059793C">
        <w:rPr>
          <w:rFonts w:ascii="宋体" w:eastAsia="宋体" w:hAnsi="宋体" w:cs="宋体" w:hint="eastAsia"/>
          <w:sz w:val="24"/>
          <w:szCs w:val="24"/>
        </w:rPr>
        <w:t>层</w:t>
      </w:r>
      <w:r w:rsidR="000235AD" w:rsidRPr="0059793C">
        <w:rPr>
          <w:rFonts w:ascii="宋体" w:eastAsia="宋体" w:hAnsi="宋体" w:cs="宋体" w:hint="eastAsia"/>
          <w:sz w:val="24"/>
          <w:szCs w:val="24"/>
        </w:rPr>
        <w:t>学习</w:t>
      </w:r>
      <w:proofErr w:type="gramEnd"/>
      <w:r w:rsidR="000235AD" w:rsidRPr="0059793C">
        <w:rPr>
          <w:rFonts w:ascii="宋体" w:eastAsia="宋体" w:hAnsi="宋体" w:cs="宋体" w:hint="eastAsia"/>
          <w:sz w:val="24"/>
          <w:szCs w:val="24"/>
        </w:rPr>
        <w:t>样本分布，实现不同特征的样本聚类划分，经过多轮迭代</w:t>
      </w:r>
      <w:r w:rsidR="009301B2" w:rsidRPr="0059793C">
        <w:rPr>
          <w:rFonts w:ascii="宋体" w:eastAsia="宋体" w:hAnsi="宋体" w:cs="宋体" w:hint="eastAsia"/>
          <w:sz w:val="24"/>
          <w:szCs w:val="24"/>
        </w:rPr>
        <w:t>直到聚类</w:t>
      </w:r>
      <w:r w:rsidR="0084172B" w:rsidRPr="0059793C">
        <w:rPr>
          <w:rFonts w:ascii="宋体" w:eastAsia="宋体" w:hAnsi="宋体" w:cs="宋体" w:hint="eastAsia"/>
          <w:sz w:val="24"/>
          <w:szCs w:val="24"/>
        </w:rPr>
        <w:t>结果不再改变，</w:t>
      </w:r>
      <w:r w:rsidR="00363D1D" w:rsidRPr="0059793C">
        <w:rPr>
          <w:rFonts w:ascii="宋体" w:eastAsia="宋体" w:hAnsi="宋体" w:cs="宋体" w:hint="eastAsia"/>
          <w:sz w:val="24"/>
          <w:szCs w:val="24"/>
        </w:rPr>
        <w:t>我们计算</w:t>
      </w:r>
      <w:r w:rsidR="00A239B3" w:rsidRPr="0059793C">
        <w:rPr>
          <w:rFonts w:ascii="宋体" w:eastAsia="宋体" w:hAnsi="宋体" w:cs="宋体" w:hint="eastAsia"/>
          <w:sz w:val="24"/>
          <w:szCs w:val="24"/>
        </w:rPr>
        <w:t>每个聚类簇的聚类均值暂时作为聚类中心，借鉴</w:t>
      </w:r>
      <w:r w:rsidR="00DC4331" w:rsidRPr="0059793C">
        <w:rPr>
          <w:rFonts w:ascii="宋体" w:eastAsia="宋体" w:hAnsi="宋体" w:cs="宋体" w:hint="eastAsia"/>
          <w:sz w:val="24"/>
          <w:szCs w:val="24"/>
        </w:rPr>
        <w:t>近邻思想</w:t>
      </w:r>
      <w:r w:rsidR="00117DE0" w:rsidRPr="0059793C">
        <w:rPr>
          <w:rFonts w:ascii="宋体" w:eastAsia="宋体" w:hAnsi="宋体" w:cs="宋体" w:hint="eastAsia"/>
          <w:sz w:val="24"/>
          <w:szCs w:val="24"/>
        </w:rPr>
        <w:t>将聚类均值映射到最近的样本</w:t>
      </w:r>
      <w:r w:rsidR="00F1240A" w:rsidRPr="0059793C">
        <w:rPr>
          <w:rFonts w:ascii="宋体" w:eastAsia="宋体" w:hAnsi="宋体" w:cs="宋体" w:hint="eastAsia"/>
          <w:sz w:val="24"/>
          <w:szCs w:val="24"/>
        </w:rPr>
        <w:t>，</w:t>
      </w:r>
      <w:r w:rsidR="00EE48B4" w:rsidRPr="0059793C">
        <w:rPr>
          <w:rFonts w:ascii="宋体" w:eastAsia="宋体" w:hAnsi="宋体" w:cs="宋体" w:hint="eastAsia"/>
          <w:sz w:val="24"/>
          <w:szCs w:val="24"/>
        </w:rPr>
        <w:t>该样本作为该类簇的</w:t>
      </w:r>
      <w:r w:rsidR="006F70F2" w:rsidRPr="0059793C">
        <w:rPr>
          <w:rFonts w:ascii="宋体" w:eastAsia="宋体" w:hAnsi="宋体" w:cs="宋体" w:hint="eastAsia"/>
          <w:sz w:val="24"/>
          <w:szCs w:val="24"/>
        </w:rPr>
        <w:t>聚类中心，</w:t>
      </w:r>
      <w:r w:rsidR="00165D83" w:rsidRPr="0059793C">
        <w:rPr>
          <w:rFonts w:ascii="宋体" w:eastAsia="宋体" w:hAnsi="宋体" w:cs="宋体" w:hint="eastAsia"/>
          <w:sz w:val="24"/>
          <w:szCs w:val="24"/>
        </w:rPr>
        <w:t>同时避免了</w:t>
      </w:r>
      <w:r w:rsidR="00413773" w:rsidRPr="0059793C">
        <w:rPr>
          <w:rFonts w:ascii="宋体" w:eastAsia="宋体" w:hAnsi="宋体" w:cs="宋体" w:hint="eastAsia"/>
          <w:sz w:val="24"/>
          <w:szCs w:val="24"/>
        </w:rPr>
        <w:t>聚类中心的类标分配问题</w:t>
      </w:r>
      <w:r w:rsidR="00C20646" w:rsidRPr="0059793C">
        <w:rPr>
          <w:rFonts w:ascii="宋体" w:eastAsia="宋体" w:hAnsi="宋体" w:cs="宋体" w:hint="eastAsia"/>
          <w:sz w:val="24"/>
          <w:szCs w:val="24"/>
        </w:rPr>
        <w:t>；接着使用W</w:t>
      </w:r>
      <w:r w:rsidR="00C20646" w:rsidRPr="0059793C">
        <w:rPr>
          <w:rFonts w:ascii="宋体" w:eastAsia="宋体" w:hAnsi="宋体" w:cs="宋体"/>
          <w:sz w:val="24"/>
          <w:szCs w:val="24"/>
        </w:rPr>
        <w:t>PSO</w:t>
      </w:r>
      <w:r w:rsidR="00C20646" w:rsidRPr="0059793C">
        <w:rPr>
          <w:rFonts w:ascii="宋体" w:eastAsia="宋体" w:hAnsi="宋体" w:cs="宋体" w:hint="eastAsia"/>
          <w:sz w:val="24"/>
          <w:szCs w:val="24"/>
        </w:rPr>
        <w:t>（</w:t>
      </w:r>
      <w:r w:rsidR="00C20646" w:rsidRPr="0059793C">
        <w:rPr>
          <w:rFonts w:ascii="宋体" w:eastAsia="宋体" w:hAnsi="宋体" w:cs="宋体"/>
          <w:sz w:val="24"/>
          <w:szCs w:val="24"/>
        </w:rPr>
        <w:t>Weight Particle</w:t>
      </w:r>
      <w:r w:rsidR="00C16ADD" w:rsidRPr="0059793C">
        <w:rPr>
          <w:rFonts w:ascii="宋体" w:eastAsia="宋体" w:hAnsi="宋体" w:cs="宋体"/>
          <w:sz w:val="24"/>
          <w:szCs w:val="24"/>
        </w:rPr>
        <w:t xml:space="preserve"> </w:t>
      </w:r>
      <w:r w:rsidR="00C16ADD" w:rsidRPr="0059793C">
        <w:rPr>
          <w:rFonts w:ascii="宋体" w:eastAsia="宋体" w:hAnsi="宋体" w:cs="宋体" w:hint="eastAsia"/>
          <w:sz w:val="24"/>
          <w:szCs w:val="24"/>
        </w:rPr>
        <w:t>Swarm Optimization</w:t>
      </w:r>
      <w:r w:rsidR="00C20646" w:rsidRPr="0059793C">
        <w:rPr>
          <w:rFonts w:ascii="宋体" w:eastAsia="宋体" w:hAnsi="宋体" w:cs="宋体" w:hint="eastAsia"/>
          <w:sz w:val="24"/>
          <w:szCs w:val="24"/>
        </w:rPr>
        <w:t>）</w:t>
      </w:r>
      <w:r w:rsidR="00C7730C">
        <w:rPr>
          <w:rFonts w:ascii="宋体" w:eastAsia="宋体" w:hAnsi="宋体" w:cs="宋体" w:hint="eastAsia"/>
          <w:sz w:val="24"/>
          <w:szCs w:val="24"/>
        </w:rPr>
        <w:t>对S</w:t>
      </w:r>
      <w:r w:rsidR="00C7730C">
        <w:rPr>
          <w:rFonts w:ascii="宋体" w:eastAsia="宋体" w:hAnsi="宋体" w:cs="宋体"/>
          <w:sz w:val="24"/>
          <w:szCs w:val="24"/>
        </w:rPr>
        <w:t>OM</w:t>
      </w:r>
      <w:r w:rsidR="00C7730C">
        <w:rPr>
          <w:rFonts w:ascii="宋体" w:eastAsia="宋体" w:hAnsi="宋体" w:cs="宋体" w:hint="eastAsia"/>
          <w:sz w:val="24"/>
          <w:szCs w:val="24"/>
        </w:rPr>
        <w:t>的粗聚类结果进行细聚类，</w:t>
      </w:r>
      <w:r w:rsidR="005D203C">
        <w:rPr>
          <w:rFonts w:ascii="宋体" w:eastAsia="宋体" w:hAnsi="宋体" w:cs="宋体" w:hint="eastAsia"/>
          <w:sz w:val="24"/>
          <w:szCs w:val="24"/>
        </w:rPr>
        <w:t>权重粒子群</w:t>
      </w:r>
      <w:r w:rsidR="00180701">
        <w:rPr>
          <w:rFonts w:ascii="宋体" w:eastAsia="宋体" w:hAnsi="宋体" w:cs="宋体" w:hint="eastAsia"/>
          <w:sz w:val="24"/>
          <w:szCs w:val="24"/>
        </w:rPr>
        <w:t>算法</w:t>
      </w:r>
      <w:r w:rsidR="005D203C">
        <w:rPr>
          <w:rFonts w:ascii="宋体" w:eastAsia="宋体" w:hAnsi="宋体" w:cs="宋体" w:hint="eastAsia"/>
          <w:sz w:val="24"/>
          <w:szCs w:val="24"/>
        </w:rPr>
        <w:t>（W</w:t>
      </w:r>
      <w:r w:rsidR="005D203C">
        <w:rPr>
          <w:rFonts w:ascii="宋体" w:eastAsia="宋体" w:hAnsi="宋体" w:cs="宋体"/>
          <w:sz w:val="24"/>
          <w:szCs w:val="24"/>
        </w:rPr>
        <w:t>PSO</w:t>
      </w:r>
      <w:r w:rsidR="005D203C">
        <w:rPr>
          <w:rFonts w:ascii="宋体" w:eastAsia="宋体" w:hAnsi="宋体" w:cs="宋体" w:hint="eastAsia"/>
          <w:sz w:val="24"/>
          <w:szCs w:val="24"/>
        </w:rPr>
        <w:t>）</w:t>
      </w:r>
      <w:r w:rsidR="002E744E">
        <w:rPr>
          <w:rFonts w:ascii="宋体" w:eastAsia="宋体" w:hAnsi="宋体" w:cs="宋体" w:hint="eastAsia"/>
          <w:sz w:val="24"/>
          <w:szCs w:val="24"/>
        </w:rPr>
        <w:t>的粒子位置由样本权重表示，聚类</w:t>
      </w:r>
      <w:r w:rsidR="00F62E9A">
        <w:rPr>
          <w:rFonts w:ascii="宋体" w:eastAsia="宋体" w:hAnsi="宋体" w:cs="宋体" w:hint="eastAsia"/>
          <w:sz w:val="24"/>
          <w:szCs w:val="24"/>
        </w:rPr>
        <w:t>中心作为“食物”</w:t>
      </w:r>
      <w:r w:rsidR="00AD7505">
        <w:rPr>
          <w:rFonts w:ascii="宋体" w:eastAsia="宋体" w:hAnsi="宋体" w:cs="宋体" w:hint="eastAsia"/>
          <w:sz w:val="24"/>
          <w:szCs w:val="24"/>
        </w:rPr>
        <w:t>，粒子与所属</w:t>
      </w:r>
      <w:r w:rsidR="008C460B">
        <w:rPr>
          <w:rFonts w:ascii="宋体" w:eastAsia="宋体" w:hAnsi="宋体" w:cs="宋体" w:hint="eastAsia"/>
          <w:sz w:val="24"/>
          <w:szCs w:val="24"/>
        </w:rPr>
        <w:t>聚类</w:t>
      </w:r>
      <w:r w:rsidR="009B1818">
        <w:rPr>
          <w:rFonts w:ascii="宋体" w:eastAsia="宋体" w:hAnsi="宋体" w:cs="宋体" w:hint="eastAsia"/>
          <w:sz w:val="24"/>
          <w:szCs w:val="24"/>
        </w:rPr>
        <w:t>的中心的均方差作为适应度函数，</w:t>
      </w:r>
      <w:r w:rsidR="00413919">
        <w:rPr>
          <w:rFonts w:ascii="宋体" w:eastAsia="宋体" w:hAnsi="宋体" w:cs="宋体" w:hint="eastAsia"/>
          <w:sz w:val="24"/>
          <w:szCs w:val="24"/>
        </w:rPr>
        <w:t>每经过W</w:t>
      </w:r>
      <w:r w:rsidR="00413919">
        <w:rPr>
          <w:rFonts w:ascii="宋体" w:eastAsia="宋体" w:hAnsi="宋体" w:cs="宋体"/>
          <w:sz w:val="24"/>
          <w:szCs w:val="24"/>
        </w:rPr>
        <w:t>PSO</w:t>
      </w:r>
      <w:r w:rsidR="00413919">
        <w:rPr>
          <w:rFonts w:ascii="宋体" w:eastAsia="宋体" w:hAnsi="宋体" w:cs="宋体" w:hint="eastAsia"/>
          <w:sz w:val="24"/>
          <w:szCs w:val="24"/>
        </w:rPr>
        <w:t>优化都进行一次K-means算法进行聚类中心和</w:t>
      </w:r>
      <w:r w:rsidR="00A65994">
        <w:rPr>
          <w:rFonts w:ascii="宋体" w:eastAsia="宋体" w:hAnsi="宋体" w:cs="宋体" w:hint="eastAsia"/>
          <w:sz w:val="24"/>
          <w:szCs w:val="24"/>
        </w:rPr>
        <w:t>样本的重新</w:t>
      </w:r>
      <w:r w:rsidR="002E3399">
        <w:rPr>
          <w:rFonts w:ascii="宋体" w:eastAsia="宋体" w:hAnsi="宋体" w:cs="宋体" w:hint="eastAsia"/>
          <w:sz w:val="24"/>
          <w:szCs w:val="24"/>
        </w:rPr>
        <w:t>选择和划分，</w:t>
      </w:r>
      <w:r w:rsidR="00A407D3">
        <w:rPr>
          <w:rFonts w:ascii="宋体" w:eastAsia="宋体" w:hAnsi="宋体" w:cs="宋体" w:hint="eastAsia"/>
          <w:sz w:val="24"/>
          <w:szCs w:val="24"/>
        </w:rPr>
        <w:t>直到适应度最小时</w:t>
      </w:r>
      <w:r w:rsidR="00EC5AF3">
        <w:rPr>
          <w:rFonts w:ascii="宋体" w:eastAsia="宋体" w:hAnsi="宋体" w:cs="宋体" w:hint="eastAsia"/>
          <w:sz w:val="24"/>
          <w:szCs w:val="24"/>
        </w:rPr>
        <w:t>停止迭代，计算最终的聚类结果准确率。该发明可以有效提高聚类</w:t>
      </w:r>
      <w:r w:rsidR="0033797C">
        <w:rPr>
          <w:rFonts w:ascii="宋体" w:eastAsia="宋体" w:hAnsi="宋体" w:cs="宋体" w:hint="eastAsia"/>
          <w:sz w:val="24"/>
          <w:szCs w:val="24"/>
        </w:rPr>
        <w:t>性能。</w:t>
      </w:r>
    </w:p>
    <w:p w14:paraId="6EDCCF22" w14:textId="53094E65" w:rsidR="00BC2405" w:rsidRDefault="00BC2405">
      <w:pPr>
        <w:rPr>
          <w:rFonts w:ascii="宋体" w:eastAsia="宋体" w:hAnsi="宋体" w:cs="宋体"/>
          <w:sz w:val="23"/>
          <w:szCs w:val="23"/>
        </w:rPr>
      </w:pPr>
    </w:p>
    <w:p w14:paraId="55E7A86B" w14:textId="13D9FC39" w:rsidR="00E50D88" w:rsidRDefault="00D80916" w:rsidP="00E50D88">
      <w:pPr>
        <w:spacing w:line="360" w:lineRule="auto"/>
        <w:jc w:val="center"/>
        <w:rPr>
          <w:rFonts w:ascii="宋体" w:eastAsia="宋体" w:hAnsi="宋体" w:cs="宋体"/>
          <w:sz w:val="23"/>
          <w:szCs w:val="23"/>
        </w:rPr>
        <w:sectPr w:rsidR="00E50D88" w:rsidSect="00090AE2">
          <w:headerReference w:type="first" r:id="rId12"/>
          <w:footerReference w:type="first" r:id="rId13"/>
          <w:pgSz w:w="11906" w:h="16838"/>
          <w:pgMar w:top="1440" w:right="1800" w:bottom="1440" w:left="1800" w:header="992" w:footer="992" w:gutter="0"/>
          <w:cols w:space="425"/>
          <w:titlePg/>
          <w:docGrid w:type="lines" w:linePitch="312"/>
        </w:sectPr>
      </w:pPr>
      <w:r>
        <w:rPr>
          <w:rFonts w:ascii="宋体" w:eastAsia="宋体" w:hAnsi="宋体" w:cs="宋体"/>
          <w:sz w:val="23"/>
          <w:szCs w:val="23"/>
        </w:rPr>
        <w:object w:dxaOrig="3015" w:dyaOrig="3825" w14:anchorId="7DEF7F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9pt;height:191.6pt" o:ole="">
            <v:imagedata r:id="rId14" o:title=""/>
          </v:shape>
          <o:OLEObject Type="Embed" ProgID="Visio.Drawing.15" ShapeID="_x0000_i1025" DrawAspect="Content" ObjectID="_1654021170" r:id="rId15"/>
        </w:object>
      </w:r>
    </w:p>
    <w:p w14:paraId="578E387E" w14:textId="70140362" w:rsidR="006B3C89" w:rsidRPr="00797699" w:rsidRDefault="00797699" w:rsidP="00797699">
      <w:pPr>
        <w:spacing w:line="360" w:lineRule="auto"/>
        <w:jc w:val="both"/>
        <w:rPr>
          <w:rFonts w:ascii="宋体" w:eastAsia="宋体" w:hAnsi="宋体" w:cs="宋体"/>
          <w:sz w:val="24"/>
          <w:szCs w:val="24"/>
        </w:rPr>
      </w:pPr>
      <w:r>
        <w:rPr>
          <w:rFonts w:ascii="宋体" w:eastAsia="宋体" w:hAnsi="宋体" w:cs="宋体" w:hint="eastAsia"/>
          <w:sz w:val="24"/>
          <w:szCs w:val="24"/>
        </w:rPr>
        <w:lastRenderedPageBreak/>
        <w:t xml:space="preserve">1. </w:t>
      </w:r>
      <w:r w:rsidR="00EF094C" w:rsidRPr="00797699">
        <w:rPr>
          <w:rFonts w:ascii="宋体" w:eastAsia="宋体" w:hAnsi="宋体" w:cs="宋体" w:hint="eastAsia"/>
          <w:sz w:val="24"/>
          <w:szCs w:val="24"/>
        </w:rPr>
        <w:t>一种</w:t>
      </w:r>
      <w:r w:rsidR="00332410" w:rsidRPr="00797699">
        <w:rPr>
          <w:rFonts w:ascii="宋体" w:eastAsia="宋体" w:hAnsi="宋体" w:cs="宋体" w:hint="eastAsia"/>
          <w:sz w:val="24"/>
          <w:szCs w:val="24"/>
        </w:rPr>
        <w:t>自组织映射的权重粒子群均值聚类算法，其特征在于，包括：</w:t>
      </w:r>
    </w:p>
    <w:p w14:paraId="48EA2374" w14:textId="06A8E11D" w:rsidR="000B7F8C" w:rsidRPr="001D4A7A" w:rsidRDefault="000B7F8C" w:rsidP="00CD6FBE">
      <w:pPr>
        <w:spacing w:line="360" w:lineRule="auto"/>
        <w:ind w:firstLineChars="200" w:firstLine="480"/>
        <w:jc w:val="both"/>
        <w:rPr>
          <w:rFonts w:ascii="宋体" w:eastAsia="宋体" w:hAnsi="宋体" w:cs="宋体"/>
          <w:sz w:val="24"/>
          <w:szCs w:val="24"/>
        </w:rPr>
      </w:pPr>
      <w:r w:rsidRPr="001D4A7A">
        <w:rPr>
          <w:rFonts w:ascii="宋体" w:eastAsia="宋体" w:hAnsi="宋体" w:cs="宋体" w:hint="eastAsia"/>
          <w:sz w:val="24"/>
          <w:szCs w:val="24"/>
        </w:rPr>
        <w:t>数据预处理模块，</w:t>
      </w:r>
      <w:r w:rsidR="007932E5" w:rsidRPr="001D4A7A">
        <w:rPr>
          <w:rFonts w:ascii="宋体" w:eastAsia="宋体" w:hAnsi="宋体" w:cs="宋体" w:hint="eastAsia"/>
          <w:sz w:val="24"/>
          <w:szCs w:val="24"/>
        </w:rPr>
        <w:t>用于</w:t>
      </w:r>
      <w:r w:rsidR="00C85DDC" w:rsidRPr="001D4A7A">
        <w:rPr>
          <w:rFonts w:ascii="宋体" w:eastAsia="宋体" w:hAnsi="宋体" w:cs="宋体" w:hint="eastAsia"/>
          <w:sz w:val="24"/>
          <w:szCs w:val="24"/>
        </w:rPr>
        <w:t>将原始文本处理成聚类算法能够识别的向量形式</w:t>
      </w:r>
      <w:r w:rsidR="00FA043C" w:rsidRPr="001D4A7A">
        <w:rPr>
          <w:rFonts w:ascii="宋体" w:eastAsia="宋体" w:hAnsi="宋体" w:cs="宋体" w:hint="eastAsia"/>
          <w:sz w:val="24"/>
          <w:szCs w:val="24"/>
        </w:rPr>
        <w:t>。</w:t>
      </w:r>
    </w:p>
    <w:p w14:paraId="2A92DC1D" w14:textId="470A455E" w:rsidR="00FF69E9" w:rsidRPr="001D4A7A" w:rsidRDefault="00FF69E9" w:rsidP="00CD6FBE">
      <w:pPr>
        <w:spacing w:line="360" w:lineRule="auto"/>
        <w:ind w:firstLineChars="200" w:firstLine="480"/>
        <w:jc w:val="both"/>
        <w:rPr>
          <w:rFonts w:ascii="宋体" w:eastAsia="宋体" w:hAnsi="宋体" w:cs="宋体"/>
          <w:sz w:val="24"/>
          <w:szCs w:val="24"/>
        </w:rPr>
      </w:pPr>
      <w:r w:rsidRPr="001D4A7A">
        <w:rPr>
          <w:rFonts w:ascii="宋体" w:eastAsia="宋体" w:hAnsi="宋体" w:cs="宋体" w:hint="eastAsia"/>
          <w:sz w:val="24"/>
          <w:szCs w:val="24"/>
        </w:rPr>
        <w:t>S</w:t>
      </w:r>
      <w:r w:rsidRPr="001D4A7A">
        <w:rPr>
          <w:rFonts w:ascii="宋体" w:eastAsia="宋体" w:hAnsi="宋体" w:cs="宋体"/>
          <w:sz w:val="24"/>
          <w:szCs w:val="24"/>
        </w:rPr>
        <w:t>OM</w:t>
      </w:r>
      <w:r w:rsidRPr="001D4A7A">
        <w:rPr>
          <w:rFonts w:ascii="宋体" w:eastAsia="宋体" w:hAnsi="宋体" w:cs="宋体" w:hint="eastAsia"/>
          <w:sz w:val="24"/>
          <w:szCs w:val="24"/>
        </w:rPr>
        <w:t>粗聚类模块，</w:t>
      </w:r>
      <w:r w:rsidR="000B4CE2" w:rsidRPr="001D4A7A">
        <w:rPr>
          <w:rFonts w:ascii="宋体" w:eastAsia="宋体" w:hAnsi="宋体" w:cs="宋体" w:hint="eastAsia"/>
          <w:sz w:val="24"/>
          <w:szCs w:val="24"/>
        </w:rPr>
        <w:t>用于</w:t>
      </w:r>
      <w:r w:rsidR="008464BC" w:rsidRPr="001D4A7A">
        <w:rPr>
          <w:rFonts w:ascii="宋体" w:eastAsia="宋体" w:hAnsi="宋体" w:cs="宋体" w:hint="eastAsia"/>
          <w:sz w:val="24"/>
          <w:szCs w:val="24"/>
        </w:rPr>
        <w:t>输入向量经过</w:t>
      </w:r>
      <w:r w:rsidR="00CB7D41" w:rsidRPr="001D4A7A">
        <w:rPr>
          <w:rFonts w:ascii="宋体" w:eastAsia="宋体" w:hAnsi="宋体" w:cs="宋体" w:hint="eastAsia"/>
          <w:sz w:val="24"/>
          <w:szCs w:val="24"/>
        </w:rPr>
        <w:t>竞争学习获得获胜神经元，</w:t>
      </w:r>
      <w:r w:rsidR="00CB3DE5" w:rsidRPr="001D4A7A">
        <w:rPr>
          <w:rFonts w:ascii="宋体" w:eastAsia="宋体" w:hAnsi="宋体" w:cs="宋体" w:hint="eastAsia"/>
          <w:sz w:val="24"/>
          <w:szCs w:val="24"/>
        </w:rPr>
        <w:t>输入层</w:t>
      </w:r>
      <w:r w:rsidR="004B7F57" w:rsidRPr="001D4A7A">
        <w:rPr>
          <w:rFonts w:ascii="宋体" w:eastAsia="宋体" w:hAnsi="宋体" w:cs="宋体" w:hint="eastAsia"/>
          <w:sz w:val="24"/>
          <w:szCs w:val="24"/>
        </w:rPr>
        <w:t>与</w:t>
      </w:r>
      <w:r w:rsidR="00231280" w:rsidRPr="001D4A7A">
        <w:rPr>
          <w:rFonts w:ascii="宋体" w:eastAsia="宋体" w:hAnsi="宋体" w:cs="宋体" w:hint="eastAsia"/>
          <w:sz w:val="24"/>
          <w:szCs w:val="24"/>
        </w:rPr>
        <w:t>竞争层的神经元</w:t>
      </w:r>
      <w:r w:rsidR="00B63C4E" w:rsidRPr="001D4A7A">
        <w:rPr>
          <w:rFonts w:ascii="宋体" w:eastAsia="宋体" w:hAnsi="宋体" w:cs="宋体" w:hint="eastAsia"/>
          <w:sz w:val="24"/>
          <w:szCs w:val="24"/>
        </w:rPr>
        <w:t>通过权值连接，</w:t>
      </w:r>
      <w:r w:rsidR="00636327" w:rsidRPr="001D4A7A">
        <w:rPr>
          <w:rFonts w:ascii="宋体" w:eastAsia="宋体" w:hAnsi="宋体" w:cs="宋体" w:hint="eastAsia"/>
          <w:sz w:val="24"/>
          <w:szCs w:val="24"/>
        </w:rPr>
        <w:t>调整</w:t>
      </w:r>
      <w:r w:rsidR="003E4062" w:rsidRPr="001D4A7A">
        <w:rPr>
          <w:rFonts w:ascii="宋体" w:eastAsia="宋体" w:hAnsi="宋体" w:cs="宋体" w:hint="eastAsia"/>
          <w:sz w:val="24"/>
          <w:szCs w:val="24"/>
        </w:rPr>
        <w:t>获胜神经元及相邻神经元的连接权值，</w:t>
      </w:r>
      <w:r w:rsidR="00C661E2" w:rsidRPr="001D4A7A">
        <w:rPr>
          <w:rFonts w:ascii="宋体" w:eastAsia="宋体" w:hAnsi="宋体" w:cs="宋体" w:hint="eastAsia"/>
          <w:sz w:val="24"/>
          <w:szCs w:val="24"/>
        </w:rPr>
        <w:t>使样本分布最终趋于稳定的聚类划分。</w:t>
      </w:r>
    </w:p>
    <w:p w14:paraId="0E26806B" w14:textId="57237BA2" w:rsidR="00A80F7B" w:rsidRPr="001D4A7A" w:rsidRDefault="00A80F7B" w:rsidP="00CD6FBE">
      <w:pPr>
        <w:spacing w:line="360" w:lineRule="auto"/>
        <w:ind w:firstLineChars="200" w:firstLine="480"/>
        <w:jc w:val="both"/>
        <w:rPr>
          <w:rFonts w:ascii="宋体" w:eastAsia="宋体" w:hAnsi="宋体" w:cs="宋体"/>
          <w:sz w:val="24"/>
          <w:szCs w:val="24"/>
        </w:rPr>
      </w:pPr>
      <w:r w:rsidRPr="001D4A7A">
        <w:rPr>
          <w:rFonts w:ascii="宋体" w:eastAsia="宋体" w:hAnsi="宋体" w:cs="宋体" w:hint="eastAsia"/>
          <w:sz w:val="24"/>
          <w:szCs w:val="24"/>
        </w:rPr>
        <w:t>W</w:t>
      </w:r>
      <w:r w:rsidRPr="001D4A7A">
        <w:rPr>
          <w:rFonts w:ascii="宋体" w:eastAsia="宋体" w:hAnsi="宋体" w:cs="宋体"/>
          <w:sz w:val="24"/>
          <w:szCs w:val="24"/>
        </w:rPr>
        <w:t>PK</w:t>
      </w:r>
      <w:r w:rsidRPr="001D4A7A">
        <w:rPr>
          <w:rFonts w:ascii="宋体" w:eastAsia="宋体" w:hAnsi="宋体" w:cs="宋体" w:hint="eastAsia"/>
          <w:sz w:val="24"/>
          <w:szCs w:val="24"/>
        </w:rPr>
        <w:t>细聚类模块，</w:t>
      </w:r>
      <w:r w:rsidR="00154F5B" w:rsidRPr="001D4A7A">
        <w:rPr>
          <w:rFonts w:ascii="宋体" w:eastAsia="宋体" w:hAnsi="宋体" w:cs="宋体" w:hint="eastAsia"/>
          <w:sz w:val="24"/>
          <w:szCs w:val="24"/>
        </w:rPr>
        <w:t>用于</w:t>
      </w:r>
      <w:r w:rsidR="00433484" w:rsidRPr="001D4A7A">
        <w:rPr>
          <w:rFonts w:ascii="宋体" w:eastAsia="宋体" w:hAnsi="宋体" w:cs="宋体" w:hint="eastAsia"/>
          <w:sz w:val="24"/>
          <w:szCs w:val="24"/>
        </w:rPr>
        <w:t>对S</w:t>
      </w:r>
      <w:r w:rsidR="00433484" w:rsidRPr="001D4A7A">
        <w:rPr>
          <w:rFonts w:ascii="宋体" w:eastAsia="宋体" w:hAnsi="宋体" w:cs="宋体"/>
          <w:sz w:val="24"/>
          <w:szCs w:val="24"/>
        </w:rPr>
        <w:t>OM</w:t>
      </w:r>
      <w:r w:rsidR="00433484" w:rsidRPr="001D4A7A">
        <w:rPr>
          <w:rFonts w:ascii="宋体" w:eastAsia="宋体" w:hAnsi="宋体" w:cs="宋体" w:hint="eastAsia"/>
          <w:sz w:val="24"/>
          <w:szCs w:val="24"/>
        </w:rPr>
        <w:t>的粗聚类结果进行细聚类划分，</w:t>
      </w:r>
      <w:r w:rsidR="00027309" w:rsidRPr="001D4A7A">
        <w:rPr>
          <w:rFonts w:ascii="宋体" w:eastAsia="宋体" w:hAnsi="宋体" w:cs="宋体" w:hint="eastAsia"/>
          <w:sz w:val="24"/>
          <w:szCs w:val="24"/>
        </w:rPr>
        <w:t>利用S</w:t>
      </w:r>
      <w:r w:rsidR="00027309" w:rsidRPr="001D4A7A">
        <w:rPr>
          <w:rFonts w:ascii="宋体" w:eastAsia="宋体" w:hAnsi="宋体" w:cs="宋体"/>
          <w:sz w:val="24"/>
          <w:szCs w:val="24"/>
        </w:rPr>
        <w:t>OM</w:t>
      </w:r>
      <w:r w:rsidR="00027309" w:rsidRPr="001D4A7A">
        <w:rPr>
          <w:rFonts w:ascii="宋体" w:eastAsia="宋体" w:hAnsi="宋体" w:cs="宋体" w:hint="eastAsia"/>
          <w:sz w:val="24"/>
          <w:szCs w:val="24"/>
        </w:rPr>
        <w:t>的聚类</w:t>
      </w:r>
      <w:r w:rsidR="00A368CB" w:rsidRPr="001D4A7A">
        <w:rPr>
          <w:rFonts w:ascii="宋体" w:eastAsia="宋体" w:hAnsi="宋体" w:cs="宋体" w:hint="eastAsia"/>
          <w:sz w:val="24"/>
          <w:szCs w:val="24"/>
        </w:rPr>
        <w:t>结果初始化W</w:t>
      </w:r>
      <w:r w:rsidR="00A368CB" w:rsidRPr="001D4A7A">
        <w:rPr>
          <w:rFonts w:ascii="宋体" w:eastAsia="宋体" w:hAnsi="宋体" w:cs="宋体"/>
          <w:sz w:val="24"/>
          <w:szCs w:val="24"/>
        </w:rPr>
        <w:t>PSO</w:t>
      </w:r>
      <w:r w:rsidR="00A368CB" w:rsidRPr="001D4A7A">
        <w:rPr>
          <w:rFonts w:ascii="宋体" w:eastAsia="宋体" w:hAnsi="宋体" w:cs="宋体" w:hint="eastAsia"/>
          <w:sz w:val="24"/>
          <w:szCs w:val="24"/>
        </w:rPr>
        <w:t>算法，</w:t>
      </w:r>
      <w:r w:rsidR="002B5CA1" w:rsidRPr="001D4A7A">
        <w:rPr>
          <w:rFonts w:ascii="宋体" w:eastAsia="宋体" w:hAnsi="宋体" w:cs="宋体" w:hint="eastAsia"/>
          <w:sz w:val="24"/>
          <w:szCs w:val="24"/>
        </w:rPr>
        <w:t>通过聚类中心对粒子的“牵引”改变粒子位置，</w:t>
      </w:r>
      <w:r w:rsidR="000319B8" w:rsidRPr="001D4A7A">
        <w:rPr>
          <w:rFonts w:ascii="宋体" w:eastAsia="宋体" w:hAnsi="宋体" w:cs="宋体" w:hint="eastAsia"/>
          <w:sz w:val="24"/>
          <w:szCs w:val="24"/>
        </w:rPr>
        <w:t>使粒子向聚类中心的位置移动，</w:t>
      </w:r>
      <w:r w:rsidR="005C3D28" w:rsidRPr="001D4A7A">
        <w:rPr>
          <w:rFonts w:ascii="宋体" w:eastAsia="宋体" w:hAnsi="宋体" w:cs="宋体" w:hint="eastAsia"/>
          <w:sz w:val="24"/>
          <w:szCs w:val="24"/>
        </w:rPr>
        <w:t>每次迭代粒子都向聚类中心的位置移动，通过</w:t>
      </w:r>
      <w:r w:rsidR="00C3346A" w:rsidRPr="001D4A7A">
        <w:rPr>
          <w:rFonts w:ascii="宋体" w:eastAsia="宋体" w:hAnsi="宋体" w:cs="宋体" w:hint="eastAsia"/>
          <w:sz w:val="24"/>
          <w:szCs w:val="24"/>
        </w:rPr>
        <w:t>不断迭代直至</w:t>
      </w:r>
      <w:r w:rsidR="00437061" w:rsidRPr="001D4A7A">
        <w:rPr>
          <w:rFonts w:ascii="宋体" w:eastAsia="宋体" w:hAnsi="宋体" w:cs="宋体" w:hint="eastAsia"/>
          <w:sz w:val="24"/>
          <w:szCs w:val="24"/>
        </w:rPr>
        <w:t>适应度值</w:t>
      </w:r>
      <w:r w:rsidR="001C0648" w:rsidRPr="001D4A7A">
        <w:rPr>
          <w:rFonts w:ascii="宋体" w:eastAsia="宋体" w:hAnsi="宋体" w:cs="宋体" w:hint="eastAsia"/>
          <w:sz w:val="24"/>
          <w:szCs w:val="24"/>
        </w:rPr>
        <w:t>及聚类结果不再变化。</w:t>
      </w:r>
    </w:p>
    <w:p w14:paraId="3A359466" w14:textId="77777777" w:rsidR="00357E95" w:rsidRDefault="00FF515E" w:rsidP="00357E95">
      <w:pPr>
        <w:spacing w:line="360" w:lineRule="auto"/>
        <w:ind w:firstLineChars="200" w:firstLine="480"/>
        <w:jc w:val="both"/>
        <w:rPr>
          <w:rFonts w:ascii="宋体" w:eastAsia="宋体" w:hAnsi="宋体" w:cs="宋体"/>
          <w:sz w:val="24"/>
          <w:szCs w:val="24"/>
        </w:rPr>
      </w:pPr>
      <w:r w:rsidRPr="001D4A7A">
        <w:rPr>
          <w:rFonts w:ascii="宋体" w:eastAsia="宋体" w:hAnsi="宋体" w:cs="宋体" w:hint="eastAsia"/>
          <w:sz w:val="24"/>
          <w:szCs w:val="24"/>
        </w:rPr>
        <w:t>聚类结果输出模块</w:t>
      </w:r>
      <w:r w:rsidR="00CD6FBE" w:rsidRPr="001D4A7A">
        <w:rPr>
          <w:rFonts w:ascii="宋体" w:eastAsia="宋体" w:hAnsi="宋体" w:cs="宋体" w:hint="eastAsia"/>
          <w:sz w:val="24"/>
          <w:szCs w:val="24"/>
        </w:rPr>
        <w:t>，</w:t>
      </w:r>
      <w:r w:rsidR="00312550" w:rsidRPr="001D4A7A">
        <w:rPr>
          <w:rFonts w:ascii="宋体" w:eastAsia="宋体" w:hAnsi="宋体" w:cs="宋体" w:hint="eastAsia"/>
          <w:sz w:val="24"/>
          <w:szCs w:val="24"/>
        </w:rPr>
        <w:t>用于对最终的聚类结果作可视化处理，</w:t>
      </w:r>
      <w:r w:rsidR="004872BD" w:rsidRPr="001D4A7A">
        <w:rPr>
          <w:rFonts w:ascii="宋体" w:eastAsia="宋体" w:hAnsi="宋体" w:cs="宋体" w:hint="eastAsia"/>
          <w:sz w:val="24"/>
          <w:szCs w:val="24"/>
        </w:rPr>
        <w:t>将不同类内的样本统计</w:t>
      </w:r>
      <w:r w:rsidR="006C3341" w:rsidRPr="001D4A7A">
        <w:rPr>
          <w:rFonts w:ascii="宋体" w:eastAsia="宋体" w:hAnsi="宋体" w:cs="宋体" w:hint="eastAsia"/>
          <w:sz w:val="24"/>
          <w:szCs w:val="24"/>
        </w:rPr>
        <w:t>，计算样本聚类的准确率，</w:t>
      </w:r>
      <w:r w:rsidR="006A1C60" w:rsidRPr="001D4A7A">
        <w:rPr>
          <w:rFonts w:ascii="宋体" w:eastAsia="宋体" w:hAnsi="宋体" w:cs="宋体" w:hint="eastAsia"/>
          <w:sz w:val="24"/>
          <w:szCs w:val="24"/>
        </w:rPr>
        <w:t>刻画样本迭代过程中的</w:t>
      </w:r>
      <w:r w:rsidR="00E4037B" w:rsidRPr="001D4A7A">
        <w:rPr>
          <w:rFonts w:ascii="宋体" w:eastAsia="宋体" w:hAnsi="宋体" w:cs="宋体" w:hint="eastAsia"/>
          <w:sz w:val="24"/>
          <w:szCs w:val="24"/>
        </w:rPr>
        <w:t>适应度曲线，</w:t>
      </w:r>
      <w:r w:rsidR="00B612FE" w:rsidRPr="001D4A7A">
        <w:rPr>
          <w:rFonts w:ascii="宋体" w:eastAsia="宋体" w:hAnsi="宋体" w:cs="宋体" w:hint="eastAsia"/>
          <w:sz w:val="24"/>
          <w:szCs w:val="24"/>
        </w:rPr>
        <w:t>使用</w:t>
      </w:r>
      <w:r w:rsidR="00C31AD3" w:rsidRPr="001D4A7A">
        <w:rPr>
          <w:rFonts w:ascii="宋体" w:eastAsia="宋体" w:hAnsi="宋体" w:cs="宋体" w:hint="eastAsia"/>
          <w:sz w:val="24"/>
          <w:szCs w:val="24"/>
        </w:rPr>
        <w:t>D</w:t>
      </w:r>
      <w:r w:rsidR="00C31AD3" w:rsidRPr="001D4A7A">
        <w:rPr>
          <w:rFonts w:ascii="宋体" w:eastAsia="宋体" w:hAnsi="宋体" w:cs="宋体"/>
          <w:sz w:val="24"/>
          <w:szCs w:val="24"/>
        </w:rPr>
        <w:t>avies-Bouldin index</w:t>
      </w:r>
      <w:r w:rsidR="00C31AD3" w:rsidRPr="001D4A7A">
        <w:rPr>
          <w:rFonts w:ascii="宋体" w:eastAsia="宋体" w:hAnsi="宋体" w:cs="宋体" w:hint="eastAsia"/>
          <w:sz w:val="24"/>
          <w:szCs w:val="24"/>
        </w:rPr>
        <w:t>、D</w:t>
      </w:r>
      <w:r w:rsidR="00C31AD3" w:rsidRPr="001D4A7A">
        <w:rPr>
          <w:rFonts w:ascii="宋体" w:eastAsia="宋体" w:hAnsi="宋体" w:cs="宋体"/>
          <w:sz w:val="24"/>
          <w:szCs w:val="24"/>
        </w:rPr>
        <w:t>unn's index</w:t>
      </w:r>
      <w:r w:rsidR="00C31AD3" w:rsidRPr="001D4A7A">
        <w:rPr>
          <w:rFonts w:ascii="宋体" w:eastAsia="宋体" w:hAnsi="宋体" w:cs="宋体" w:hint="eastAsia"/>
          <w:sz w:val="24"/>
          <w:szCs w:val="24"/>
        </w:rPr>
        <w:t>和Sil</w:t>
      </w:r>
      <w:r w:rsidR="00C31AD3" w:rsidRPr="001D4A7A">
        <w:rPr>
          <w:rFonts w:ascii="宋体" w:eastAsia="宋体" w:hAnsi="宋体" w:cs="宋体"/>
          <w:sz w:val="24"/>
          <w:szCs w:val="24"/>
        </w:rPr>
        <w:t>houette coefficient</w:t>
      </w:r>
      <w:r w:rsidR="0035414B" w:rsidRPr="001D4A7A">
        <w:rPr>
          <w:rFonts w:ascii="宋体" w:eastAsia="宋体" w:hAnsi="宋体" w:cs="宋体" w:hint="eastAsia"/>
          <w:sz w:val="24"/>
          <w:szCs w:val="24"/>
        </w:rPr>
        <w:t>等评价指标来衡量算法好坏。</w:t>
      </w:r>
    </w:p>
    <w:p w14:paraId="14BC7901" w14:textId="65BD9346" w:rsidR="00C05B98" w:rsidRDefault="00797699" w:rsidP="00797699">
      <w:pPr>
        <w:spacing w:line="360" w:lineRule="auto"/>
        <w:jc w:val="both"/>
        <w:rPr>
          <w:rFonts w:ascii="宋体" w:eastAsia="宋体" w:hAnsi="宋体" w:cs="宋体"/>
          <w:sz w:val="24"/>
          <w:szCs w:val="24"/>
        </w:rPr>
      </w:pPr>
      <w:r>
        <w:rPr>
          <w:rFonts w:ascii="宋体" w:eastAsia="宋体" w:hAnsi="宋体" w:cs="宋体" w:hint="eastAsia"/>
          <w:sz w:val="23"/>
          <w:szCs w:val="23"/>
        </w:rPr>
        <w:t>2.</w:t>
      </w:r>
      <w:r>
        <w:rPr>
          <w:rFonts w:ascii="宋体" w:eastAsia="宋体" w:hAnsi="宋体" w:cs="宋体" w:hint="eastAsia"/>
          <w:sz w:val="24"/>
          <w:szCs w:val="24"/>
        </w:rPr>
        <w:t xml:space="preserve"> </w:t>
      </w:r>
      <w:r w:rsidR="00386A7E">
        <w:rPr>
          <w:rFonts w:ascii="宋体" w:eastAsia="宋体" w:hAnsi="宋体" w:cs="宋体" w:hint="eastAsia"/>
          <w:sz w:val="24"/>
          <w:szCs w:val="24"/>
        </w:rPr>
        <w:t>如权利要求1所述的自组织映射的权重粒子群均值聚类算法，其特征在于，包括：</w:t>
      </w:r>
    </w:p>
    <w:p w14:paraId="19117317" w14:textId="6CA5096D" w:rsidR="00B1494F" w:rsidRDefault="00806FF5" w:rsidP="00FA7D26">
      <w:pPr>
        <w:spacing w:line="360" w:lineRule="auto"/>
        <w:ind w:firstLineChars="200" w:firstLine="480"/>
        <w:jc w:val="both"/>
        <w:rPr>
          <w:rFonts w:ascii="宋体" w:eastAsia="宋体" w:hAnsi="宋体" w:cs="宋体"/>
          <w:sz w:val="24"/>
          <w:szCs w:val="24"/>
        </w:rPr>
      </w:pPr>
      <w:r>
        <w:rPr>
          <w:rFonts w:ascii="宋体" w:eastAsia="宋体" w:hAnsi="宋体" w:cs="宋体" w:hint="eastAsia"/>
          <w:sz w:val="24"/>
          <w:szCs w:val="24"/>
        </w:rPr>
        <w:t>步骤S1：</w:t>
      </w:r>
      <w:r w:rsidR="00A85652">
        <w:rPr>
          <w:rFonts w:ascii="宋体" w:eastAsia="宋体" w:hAnsi="宋体" w:cs="宋体" w:hint="eastAsia"/>
          <w:sz w:val="24"/>
          <w:szCs w:val="24"/>
        </w:rPr>
        <w:t>本发明的数据集使用U</w:t>
      </w:r>
      <w:r w:rsidR="00A85652">
        <w:rPr>
          <w:rFonts w:ascii="宋体" w:eastAsia="宋体" w:hAnsi="宋体" w:cs="宋体"/>
          <w:sz w:val="24"/>
          <w:szCs w:val="24"/>
        </w:rPr>
        <w:t>CI</w:t>
      </w:r>
      <w:r w:rsidR="00A85652">
        <w:rPr>
          <w:rFonts w:ascii="宋体" w:eastAsia="宋体" w:hAnsi="宋体" w:cs="宋体" w:hint="eastAsia"/>
          <w:sz w:val="24"/>
          <w:szCs w:val="24"/>
        </w:rPr>
        <w:t>的公开数据</w:t>
      </w:r>
      <w:r w:rsidR="00A85652" w:rsidRPr="00DA39CF">
        <w:rPr>
          <w:rFonts w:ascii="宋体" w:eastAsia="宋体" w:hAnsi="宋体" w:cs="宋体" w:hint="eastAsia"/>
          <w:sz w:val="24"/>
          <w:szCs w:val="24"/>
        </w:rPr>
        <w:t>Iris、</w:t>
      </w:r>
      <w:r w:rsidR="00A85652" w:rsidRPr="00DA39CF">
        <w:rPr>
          <w:rFonts w:ascii="宋体" w:eastAsia="宋体" w:hAnsi="宋体" w:cs="宋体"/>
          <w:sz w:val="24"/>
          <w:szCs w:val="24"/>
        </w:rPr>
        <w:t>Wine</w:t>
      </w:r>
      <w:r w:rsidR="00A85652" w:rsidRPr="00DA39CF">
        <w:rPr>
          <w:rFonts w:ascii="宋体" w:eastAsia="宋体" w:hAnsi="宋体" w:cs="宋体" w:hint="eastAsia"/>
          <w:sz w:val="24"/>
          <w:szCs w:val="24"/>
        </w:rPr>
        <w:t>、</w:t>
      </w:r>
      <w:r w:rsidR="00A85652" w:rsidRPr="00DA39CF">
        <w:rPr>
          <w:rFonts w:ascii="宋体" w:eastAsia="宋体" w:hAnsi="宋体" w:cs="宋体"/>
          <w:sz w:val="24"/>
          <w:szCs w:val="24"/>
        </w:rPr>
        <w:t>Glass</w:t>
      </w:r>
      <w:r w:rsidR="00A85652" w:rsidRPr="00DA39CF">
        <w:rPr>
          <w:rFonts w:ascii="宋体" w:eastAsia="宋体" w:hAnsi="宋体" w:cs="宋体" w:hint="eastAsia"/>
          <w:sz w:val="24"/>
          <w:szCs w:val="24"/>
        </w:rPr>
        <w:t>，</w:t>
      </w:r>
      <w:r w:rsidR="00EE7844" w:rsidRPr="00DA39CF">
        <w:rPr>
          <w:rFonts w:ascii="宋体" w:eastAsia="宋体" w:hAnsi="宋体" w:cs="宋体" w:hint="eastAsia"/>
          <w:sz w:val="24"/>
          <w:szCs w:val="24"/>
        </w:rPr>
        <w:t>三个数据集的样本都是向量形式</w:t>
      </w:r>
      <w:r w:rsidR="00B1494F" w:rsidRPr="00DA39CF">
        <w:rPr>
          <w:rFonts w:ascii="宋体" w:eastAsia="宋体" w:hAnsi="宋体" w:cs="宋体" w:hint="eastAsia"/>
          <w:sz w:val="24"/>
          <w:szCs w:val="24"/>
        </w:rPr>
        <w:t>。</w:t>
      </w:r>
      <w:r w:rsidR="00B1494F" w:rsidRPr="00B1494F">
        <w:rPr>
          <w:rFonts w:ascii="宋体" w:eastAsia="宋体" w:hAnsi="宋体" w:cs="宋体" w:hint="eastAsia"/>
          <w:sz w:val="24"/>
          <w:szCs w:val="24"/>
        </w:rPr>
        <w:t>Iris</w:t>
      </w:r>
      <w:r w:rsidR="00B1494F" w:rsidRPr="00B1494F">
        <w:rPr>
          <w:rFonts w:ascii="宋体" w:eastAsia="宋体" w:hAnsi="宋体" w:cs="宋体"/>
          <w:sz w:val="24"/>
          <w:szCs w:val="24"/>
        </w:rPr>
        <w:t>数据集包含150个数据样本，分为3类，每类50个数据，每个数据包含4个属性</w:t>
      </w:r>
      <w:r w:rsidR="00B54C6F">
        <w:rPr>
          <w:rFonts w:ascii="宋体" w:eastAsia="宋体" w:hAnsi="宋体" w:cs="宋体" w:hint="eastAsia"/>
          <w:sz w:val="24"/>
          <w:szCs w:val="24"/>
        </w:rPr>
        <w:t>，</w:t>
      </w:r>
      <w:r w:rsidR="00B54C6F" w:rsidRPr="000F5AAE">
        <w:rPr>
          <w:rFonts w:ascii="宋体" w:eastAsia="宋体" w:hAnsi="宋体" w:cs="宋体"/>
          <w:sz w:val="24"/>
          <w:szCs w:val="24"/>
        </w:rPr>
        <w:t>通过花萼长度，花萼宽度，花瓣长度，花瓣宽度4个属性预测鸢尾花卉属于（Setosa，Versicolour，Virginica）三个种类中的哪一类。</w:t>
      </w:r>
      <w:r w:rsidR="00FA2948">
        <w:rPr>
          <w:rFonts w:ascii="宋体" w:eastAsia="宋体" w:hAnsi="宋体" w:cs="宋体" w:hint="eastAsia"/>
          <w:sz w:val="24"/>
          <w:szCs w:val="24"/>
        </w:rPr>
        <w:t>W</w:t>
      </w:r>
      <w:r w:rsidR="00FA2948">
        <w:rPr>
          <w:rFonts w:ascii="宋体" w:eastAsia="宋体" w:hAnsi="宋体" w:cs="宋体"/>
          <w:sz w:val="24"/>
          <w:szCs w:val="24"/>
        </w:rPr>
        <w:t>ine</w:t>
      </w:r>
      <w:r w:rsidR="00FA2948">
        <w:rPr>
          <w:rFonts w:ascii="宋体" w:eastAsia="宋体" w:hAnsi="宋体" w:cs="宋体" w:hint="eastAsia"/>
          <w:sz w:val="24"/>
          <w:szCs w:val="24"/>
        </w:rPr>
        <w:t>数据集</w:t>
      </w:r>
      <w:r w:rsidR="00FA2948" w:rsidRPr="00FA2948">
        <w:rPr>
          <w:rFonts w:ascii="宋体" w:eastAsia="宋体" w:hAnsi="宋体" w:cs="宋体" w:hint="eastAsia"/>
          <w:sz w:val="24"/>
          <w:szCs w:val="24"/>
        </w:rPr>
        <w:t>包含来自3种不同起源的葡萄酒的共178条记录</w:t>
      </w:r>
      <w:r w:rsidR="00B54C6F">
        <w:rPr>
          <w:rFonts w:ascii="宋体" w:eastAsia="宋体" w:hAnsi="宋体" w:cs="宋体" w:hint="eastAsia"/>
          <w:sz w:val="24"/>
          <w:szCs w:val="24"/>
        </w:rPr>
        <w:t>，</w:t>
      </w:r>
      <w:r w:rsidR="00EC5E3E" w:rsidRPr="00DA39CF">
        <w:rPr>
          <w:rFonts w:ascii="宋体" w:eastAsia="宋体" w:hAnsi="宋体" w:cs="宋体" w:hint="eastAsia"/>
          <w:sz w:val="24"/>
          <w:szCs w:val="24"/>
        </w:rPr>
        <w:t>13个属性是葡萄酒的13种化学成分</w:t>
      </w:r>
      <w:r w:rsidR="00B54C6F">
        <w:rPr>
          <w:rFonts w:ascii="宋体" w:eastAsia="宋体" w:hAnsi="宋体" w:cs="宋体" w:hint="eastAsia"/>
          <w:sz w:val="24"/>
          <w:szCs w:val="24"/>
        </w:rPr>
        <w:t>，</w:t>
      </w:r>
      <w:r w:rsidR="00EC5E3E" w:rsidRPr="00DA39CF">
        <w:rPr>
          <w:rFonts w:ascii="宋体" w:eastAsia="宋体" w:hAnsi="宋体" w:cs="宋体" w:hint="eastAsia"/>
          <w:sz w:val="24"/>
          <w:szCs w:val="24"/>
        </w:rPr>
        <w:t>通过化学分析可以来推断葡萄酒的起源。</w:t>
      </w:r>
      <w:r w:rsidR="00FA7D26">
        <w:rPr>
          <w:rFonts w:ascii="宋体" w:eastAsia="宋体" w:hAnsi="宋体" w:cs="宋体" w:hint="eastAsia"/>
          <w:sz w:val="24"/>
          <w:szCs w:val="24"/>
        </w:rPr>
        <w:t>Glass数据集</w:t>
      </w:r>
      <w:r w:rsidR="00FE5414" w:rsidRPr="00B1494F">
        <w:rPr>
          <w:rFonts w:ascii="宋体" w:eastAsia="宋体" w:hAnsi="宋体" w:cs="宋体"/>
          <w:sz w:val="24"/>
          <w:szCs w:val="24"/>
        </w:rPr>
        <w:t>包含</w:t>
      </w:r>
      <w:r w:rsidR="00FE5414">
        <w:rPr>
          <w:rFonts w:ascii="宋体" w:eastAsia="宋体" w:hAnsi="宋体" w:cs="宋体" w:hint="eastAsia"/>
          <w:sz w:val="24"/>
          <w:szCs w:val="24"/>
        </w:rPr>
        <w:t>214</w:t>
      </w:r>
      <w:r w:rsidR="00FE5414" w:rsidRPr="00B1494F">
        <w:rPr>
          <w:rFonts w:ascii="宋体" w:eastAsia="宋体" w:hAnsi="宋体" w:cs="宋体"/>
          <w:sz w:val="24"/>
          <w:szCs w:val="24"/>
        </w:rPr>
        <w:t>个数据样本，分为3类，每个数据包含</w:t>
      </w:r>
      <w:r w:rsidR="00FE5414">
        <w:rPr>
          <w:rFonts w:ascii="宋体" w:eastAsia="宋体" w:hAnsi="宋体" w:cs="宋体" w:hint="eastAsia"/>
          <w:sz w:val="24"/>
          <w:szCs w:val="24"/>
        </w:rPr>
        <w:t>9</w:t>
      </w:r>
      <w:r w:rsidR="00FE5414" w:rsidRPr="00B1494F">
        <w:rPr>
          <w:rFonts w:ascii="宋体" w:eastAsia="宋体" w:hAnsi="宋体" w:cs="宋体"/>
          <w:sz w:val="24"/>
          <w:szCs w:val="24"/>
        </w:rPr>
        <w:t>个属性</w:t>
      </w:r>
      <w:r w:rsidR="0068445D">
        <w:rPr>
          <w:rFonts w:ascii="宋体" w:eastAsia="宋体" w:hAnsi="宋体" w:cs="宋体" w:hint="eastAsia"/>
          <w:sz w:val="24"/>
          <w:szCs w:val="24"/>
        </w:rPr>
        <w:t>。</w:t>
      </w:r>
    </w:p>
    <w:p w14:paraId="385E2B5F" w14:textId="690027BB" w:rsidR="008709F2" w:rsidRDefault="00EE6A62" w:rsidP="008709F2">
      <w:pPr>
        <w:spacing w:line="360" w:lineRule="auto"/>
        <w:ind w:firstLineChars="200" w:firstLine="480"/>
        <w:jc w:val="both"/>
        <w:rPr>
          <w:rFonts w:ascii="宋体" w:eastAsia="宋体" w:hAnsi="宋体" w:cs="宋体"/>
          <w:sz w:val="24"/>
          <w:szCs w:val="24"/>
        </w:rPr>
      </w:pPr>
      <w:r>
        <w:rPr>
          <w:rFonts w:ascii="宋体" w:eastAsia="宋体" w:hAnsi="宋体" w:cs="宋体" w:hint="eastAsia"/>
          <w:sz w:val="24"/>
          <w:szCs w:val="24"/>
        </w:rPr>
        <w:t>步骤S</w:t>
      </w:r>
      <w:r>
        <w:rPr>
          <w:rFonts w:ascii="宋体" w:eastAsia="宋体" w:hAnsi="宋体" w:cs="宋体"/>
          <w:sz w:val="24"/>
          <w:szCs w:val="24"/>
        </w:rPr>
        <w:t>2</w:t>
      </w:r>
      <w:r>
        <w:rPr>
          <w:rFonts w:ascii="宋体" w:eastAsia="宋体" w:hAnsi="宋体" w:cs="宋体" w:hint="eastAsia"/>
          <w:sz w:val="24"/>
          <w:szCs w:val="24"/>
        </w:rPr>
        <w:t>：</w:t>
      </w:r>
      <w:r w:rsidR="00D20155">
        <w:rPr>
          <w:rFonts w:ascii="宋体" w:eastAsia="宋体" w:hAnsi="宋体" w:cs="宋体" w:hint="eastAsia"/>
          <w:sz w:val="24"/>
          <w:szCs w:val="24"/>
        </w:rPr>
        <w:t>对样本使用S</w:t>
      </w:r>
      <w:r w:rsidR="00D20155">
        <w:rPr>
          <w:rFonts w:ascii="宋体" w:eastAsia="宋体" w:hAnsi="宋体" w:cs="宋体"/>
          <w:sz w:val="24"/>
          <w:szCs w:val="24"/>
        </w:rPr>
        <w:t>OM</w:t>
      </w:r>
      <w:r w:rsidR="00D20155">
        <w:rPr>
          <w:rFonts w:ascii="宋体" w:eastAsia="宋体" w:hAnsi="宋体" w:cs="宋体" w:hint="eastAsia"/>
          <w:sz w:val="24"/>
          <w:szCs w:val="24"/>
        </w:rPr>
        <w:t>粗聚类，</w:t>
      </w:r>
      <w:r w:rsidR="00F8397F">
        <w:rPr>
          <w:rFonts w:ascii="宋体" w:eastAsia="宋体" w:hAnsi="宋体" w:cs="宋体" w:hint="eastAsia"/>
          <w:sz w:val="24"/>
          <w:szCs w:val="24"/>
        </w:rPr>
        <w:t>S</w:t>
      </w:r>
      <w:r w:rsidR="00F8397F">
        <w:rPr>
          <w:rFonts w:ascii="宋体" w:eastAsia="宋体" w:hAnsi="宋体" w:cs="宋体"/>
          <w:sz w:val="24"/>
          <w:szCs w:val="24"/>
        </w:rPr>
        <w:t>OM</w:t>
      </w:r>
      <w:r w:rsidR="00F8397F">
        <w:rPr>
          <w:rFonts w:ascii="宋体" w:eastAsia="宋体" w:hAnsi="宋体" w:cs="宋体" w:hint="eastAsia"/>
          <w:sz w:val="24"/>
          <w:szCs w:val="24"/>
        </w:rPr>
        <w:t>的输入层和竞争层神经元全部归一化处理</w:t>
      </w:r>
      <w:r w:rsidR="00E52C3C">
        <w:rPr>
          <w:rFonts w:ascii="宋体" w:eastAsia="宋体" w:hAnsi="宋体" w:cs="宋体" w:hint="eastAsia"/>
          <w:sz w:val="24"/>
          <w:szCs w:val="24"/>
        </w:rPr>
        <w:t>：</w:t>
      </w:r>
    </w:p>
    <w:p w14:paraId="617AC2E5" w14:textId="796EC729" w:rsidR="00C6571B" w:rsidRPr="008709F2" w:rsidRDefault="00A87BE5" w:rsidP="008709F2">
      <w:pPr>
        <w:spacing w:line="360" w:lineRule="auto"/>
        <w:ind w:leftChars="193" w:left="425" w:firstLineChars="1127" w:firstLine="2705"/>
        <w:jc w:val="both"/>
        <w:rPr>
          <w:rFonts w:ascii="宋体" w:eastAsia="宋体" w:hAnsi="宋体" w:cs="宋体"/>
          <w:sz w:val="24"/>
          <w:szCs w:val="24"/>
        </w:rPr>
      </w:pPr>
      <m:oMathPara>
        <m:oMathParaPr>
          <m:jc m:val="left"/>
        </m:oMathParaPr>
        <m:oMath>
          <m:sSub>
            <m:sSubPr>
              <m:ctrlPr>
                <w:rPr>
                  <w:rFonts w:ascii="Cambria Math" w:eastAsia="宋体" w:hAnsi="Cambria Math" w:cs="宋体"/>
                  <w:sz w:val="24"/>
                  <w:szCs w:val="24"/>
                </w:rPr>
              </m:ctrlPr>
            </m:sSubPr>
            <m:e>
              <m:r>
                <w:rPr>
                  <w:rFonts w:ascii="Cambria Math" w:eastAsia="宋体" w:hAnsi="Cambria Math" w:cs="宋体" w:hint="eastAsia"/>
                  <w:sz w:val="24"/>
                  <w:szCs w:val="24"/>
                </w:rPr>
                <m:t>train</m:t>
              </m:r>
              <m:r>
                <w:rPr>
                  <w:rFonts w:ascii="Cambria Math" w:eastAsia="宋体" w:hAnsi="Cambria Math" w:cs="宋体"/>
                  <w:sz w:val="24"/>
                  <w:szCs w:val="24"/>
                </w:rPr>
                <m:t>_x</m:t>
              </m:r>
            </m:e>
            <m:sub>
              <m:r>
                <w:rPr>
                  <w:rFonts w:ascii="Cambria Math" w:eastAsia="宋体" w:hAnsi="Cambria Math" w:cs="宋体"/>
                  <w:sz w:val="24"/>
                  <w:szCs w:val="24"/>
                </w:rPr>
                <m:t>i</m:t>
              </m:r>
            </m:sub>
          </m:sSub>
          <m:r>
            <w:rPr>
              <w:rFonts w:ascii="Cambria Math" w:eastAsia="宋体" w:hAnsi="Cambria Math" w:cs="宋体"/>
              <w:sz w:val="24"/>
              <w:szCs w:val="24"/>
            </w:rPr>
            <m:t>=</m:t>
          </m:r>
          <m:f>
            <m:fPr>
              <m:ctrlPr>
                <w:rPr>
                  <w:rFonts w:ascii="Cambria Math" w:eastAsia="宋体" w:hAnsi="Cambria Math" w:cs="宋体"/>
                  <w:i/>
                  <w:sz w:val="24"/>
                  <w:szCs w:val="24"/>
                </w:rPr>
              </m:ctrlPr>
            </m:fPr>
            <m:num>
              <m:sSub>
                <m:sSubPr>
                  <m:ctrlPr>
                    <w:rPr>
                      <w:rFonts w:ascii="Cambria Math" w:eastAsia="宋体" w:hAnsi="Cambria Math" w:cs="宋体"/>
                      <w:i/>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i</m:t>
                  </m:r>
                </m:sub>
              </m:sSub>
            </m:num>
            <m:den>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i</m:t>
                  </m:r>
                </m:sub>
              </m:sSub>
              <m:r>
                <w:rPr>
                  <w:rFonts w:ascii="Cambria Math" w:eastAsia="宋体" w:hAnsi="Cambria Math" w:cs="宋体"/>
                  <w:sz w:val="24"/>
                  <w:szCs w:val="24"/>
                </w:rPr>
                <m:t>||</m:t>
              </m:r>
            </m:den>
          </m:f>
          <m:sSub>
            <m:sSubPr>
              <m:ctrlPr>
                <w:rPr>
                  <w:rFonts w:ascii="Cambria Math" w:eastAsia="宋体" w:hAnsi="Cambria Math" w:cs="宋体"/>
                  <w:sz w:val="24"/>
                  <w:szCs w:val="24"/>
                </w:rPr>
              </m:ctrlPr>
            </m:sSubPr>
            <m:e>
              <m:r>
                <w:rPr>
                  <w:rFonts w:ascii="Cambria Math" w:eastAsia="宋体" w:hAnsi="Cambria Math" w:cs="宋体"/>
                  <w:sz w:val="24"/>
                  <w:szCs w:val="24"/>
                </w:rPr>
                <m:t>w</m:t>
              </m:r>
            </m:e>
            <m:sub>
              <m:r>
                <w:rPr>
                  <w:rFonts w:ascii="Cambria Math" w:eastAsia="宋体" w:hAnsi="Cambria Math" w:cs="宋体"/>
                  <w:sz w:val="24"/>
                  <w:szCs w:val="24"/>
                </w:rPr>
                <m:t>j</m:t>
              </m:r>
            </m:sub>
          </m:sSub>
          <m:r>
            <w:rPr>
              <w:rFonts w:ascii="Cambria Math" w:eastAsia="宋体" w:hAnsi="Cambria Math" w:cs="宋体"/>
              <w:sz w:val="24"/>
              <w:szCs w:val="24"/>
            </w:rPr>
            <m:t>=</m:t>
          </m:r>
          <m:f>
            <m:fPr>
              <m:ctrlPr>
                <w:rPr>
                  <w:rFonts w:ascii="Cambria Math" w:eastAsia="宋体" w:hAnsi="Cambria Math" w:cs="宋体"/>
                  <w:i/>
                  <w:sz w:val="24"/>
                  <w:szCs w:val="24"/>
                </w:rPr>
              </m:ctrlPr>
            </m:fPr>
            <m:num>
              <m:sSub>
                <m:sSubPr>
                  <m:ctrlPr>
                    <w:rPr>
                      <w:rFonts w:ascii="Cambria Math" w:eastAsia="宋体" w:hAnsi="Cambria Math" w:cs="宋体"/>
                      <w:i/>
                      <w:sz w:val="24"/>
                      <w:szCs w:val="24"/>
                    </w:rPr>
                  </m:ctrlPr>
                </m:sSubPr>
                <m:e>
                  <m:r>
                    <w:rPr>
                      <w:rFonts w:ascii="Cambria Math" w:eastAsia="宋体" w:hAnsi="Cambria Math" w:cs="宋体"/>
                      <w:sz w:val="24"/>
                      <w:szCs w:val="24"/>
                    </w:rPr>
                    <m:t>w</m:t>
                  </m:r>
                </m:e>
                <m:sub>
                  <m:r>
                    <w:rPr>
                      <w:rFonts w:ascii="Cambria Math" w:eastAsia="宋体" w:hAnsi="Cambria Math" w:cs="宋体"/>
                      <w:sz w:val="24"/>
                      <w:szCs w:val="24"/>
                    </w:rPr>
                    <m:t>j</m:t>
                  </m:r>
                </m:sub>
              </m:sSub>
            </m:num>
            <m:den>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w</m:t>
                  </m:r>
                </m:e>
                <m:sub>
                  <m:r>
                    <w:rPr>
                      <w:rFonts w:ascii="Cambria Math" w:eastAsia="宋体" w:hAnsi="Cambria Math" w:cs="宋体"/>
                      <w:sz w:val="24"/>
                      <w:szCs w:val="24"/>
                    </w:rPr>
                    <m:t>j</m:t>
                  </m:r>
                </m:sub>
              </m:sSub>
              <m:r>
                <w:rPr>
                  <w:rFonts w:ascii="Cambria Math" w:eastAsia="宋体" w:hAnsi="Cambria Math" w:cs="宋体"/>
                  <w:sz w:val="24"/>
                  <w:szCs w:val="24"/>
                </w:rPr>
                <m:t>||</m:t>
              </m:r>
            </m:den>
          </m:f>
        </m:oMath>
      </m:oMathPara>
    </w:p>
    <w:p w14:paraId="0320A11E" w14:textId="6B562591" w:rsidR="008A25C2" w:rsidRDefault="00C6571B" w:rsidP="00C6571B">
      <w:pPr>
        <w:spacing w:line="360" w:lineRule="auto"/>
        <w:jc w:val="both"/>
        <w:rPr>
          <w:rFonts w:ascii="宋体" w:eastAsia="宋体" w:hAnsi="宋体" w:cs="宋体"/>
          <w:sz w:val="24"/>
          <w:szCs w:val="24"/>
        </w:rPr>
      </w:pPr>
      <w:r>
        <w:rPr>
          <w:rFonts w:ascii="宋体" w:eastAsia="宋体" w:hAnsi="宋体" w:cs="宋体" w:hint="eastAsia"/>
          <w:sz w:val="24"/>
          <w:szCs w:val="24"/>
        </w:rPr>
        <w:t>寻找获胜神经元：</w:t>
      </w:r>
    </w:p>
    <w:p w14:paraId="788CBB64" w14:textId="2F1CAED1" w:rsidR="007C501C" w:rsidRPr="008A25C2" w:rsidRDefault="007C501C" w:rsidP="008A25C2">
      <w:pPr>
        <w:ind w:leftChars="193" w:left="425" w:firstLineChars="76" w:firstLine="182"/>
        <w:rPr>
          <w:rFonts w:ascii="Cambria Math" w:eastAsia="宋体" w:hAnsi="Cambria Math" w:cs="宋体"/>
          <w:i/>
          <w:sz w:val="24"/>
          <w:szCs w:val="24"/>
        </w:rPr>
      </w:pPr>
      <m:oMathPara>
        <m:oMathParaPr>
          <m:jc m:val="left"/>
        </m:oMathParaPr>
        <m:oMath>
          <m:r>
            <w:rPr>
              <w:rFonts w:ascii="Cambria Math" w:eastAsia="Cambria Math" w:hAnsi="Cambria Math" w:cs="Cambria Math"/>
              <w:sz w:val="24"/>
              <w:szCs w:val="24"/>
            </w:rPr>
            <m:t>winner=</m:t>
          </m:r>
          <m:r>
            <w:rPr>
              <w:rFonts w:ascii="Cambria Math" w:eastAsia="Cambria Math" w:hAnsi="Cambria Math" w:cs="宋体"/>
              <w:sz w:val="24"/>
              <w:szCs w:val="24"/>
            </w:rPr>
            <m:t>argmax||</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train_</m:t>
              </m:r>
              <m:r>
                <w:rPr>
                  <w:rFonts w:ascii="Cambria Math" w:eastAsia="宋体" w:hAnsi="Cambria Math" w:cs="宋体" w:hint="eastAsia"/>
                  <w:sz w:val="24"/>
                  <w:szCs w:val="24"/>
                </w:rPr>
                <m:t>x</m:t>
              </m:r>
            </m:e>
            <m:sub>
              <m:r>
                <w:rPr>
                  <w:rFonts w:ascii="Cambria Math" w:eastAsia="Cambria Math" w:hAnsi="Cambria Math" w:cs="Cambria Math"/>
                  <w:sz w:val="24"/>
                  <w:szCs w:val="24"/>
                </w:rPr>
                <m:t>i</m:t>
              </m:r>
            </m:sub>
          </m:sSub>
          <m:r>
            <w:rPr>
              <w:rFonts w:ascii="Cambria Math" w:eastAsia="Cambria Math" w:hAnsi="Cambria Math" w:cs="宋体"/>
              <w:sz w:val="24"/>
              <w:szCs w:val="24"/>
            </w:rPr>
            <m:t>*</m:t>
          </m:r>
          <m:sSub>
            <m:sSubPr>
              <m:ctrlPr>
                <w:rPr>
                  <w:rFonts w:ascii="Cambria Math" w:eastAsia="Cambria Math" w:hAnsi="Cambria Math" w:cs="宋体"/>
                  <w:i/>
                  <w:sz w:val="24"/>
                  <w:szCs w:val="24"/>
                </w:rPr>
              </m:ctrlPr>
            </m:sSubPr>
            <m:e>
              <m:r>
                <w:rPr>
                  <w:rFonts w:ascii="Cambria Math" w:eastAsia="Cambria Math" w:hAnsi="Cambria Math" w:cs="宋体"/>
                  <w:sz w:val="24"/>
                  <w:szCs w:val="24"/>
                </w:rPr>
                <m:t>w</m:t>
              </m:r>
            </m:e>
            <m:sub>
              <m:r>
                <w:rPr>
                  <w:rFonts w:ascii="Cambria Math" w:eastAsia="Cambria Math" w:hAnsi="Cambria Math" w:cs="宋体"/>
                  <w:sz w:val="24"/>
                  <w:szCs w:val="24"/>
                </w:rPr>
                <m:t>j</m:t>
              </m:r>
            </m:sub>
          </m:sSub>
          <m:r>
            <w:rPr>
              <w:rFonts w:ascii="Cambria Math" w:eastAsia="Cambria Math" w:hAnsi="Cambria Math" w:cs="宋体"/>
              <w:sz w:val="24"/>
              <w:szCs w:val="24"/>
            </w:rPr>
            <m:t>||</m:t>
          </m:r>
        </m:oMath>
      </m:oMathPara>
    </w:p>
    <w:p w14:paraId="097C1199" w14:textId="77777777" w:rsidR="00310959" w:rsidRPr="003B3064" w:rsidRDefault="00520D5A" w:rsidP="00310959">
      <w:pPr>
        <w:spacing w:line="360" w:lineRule="auto"/>
        <w:ind w:firstLineChars="200" w:firstLine="480"/>
        <w:jc w:val="both"/>
        <w:rPr>
          <w:rFonts w:ascii="宋体" w:eastAsia="宋体" w:hAnsi="宋体" w:cs="宋体"/>
          <w:sz w:val="24"/>
          <w:szCs w:val="24"/>
        </w:rPr>
      </w:pPr>
      <w:r w:rsidRPr="00520D5A">
        <w:rPr>
          <w:rFonts w:ascii="宋体" w:eastAsia="宋体" w:hAnsi="宋体" w:cs="宋体" w:hint="eastAsia"/>
          <w:sz w:val="24"/>
          <w:szCs w:val="24"/>
        </w:rPr>
        <w:t>输入一个模式时</w:t>
      </w:r>
      <w:r>
        <w:rPr>
          <w:rFonts w:ascii="宋体" w:eastAsia="宋体" w:hAnsi="宋体" w:cs="宋体" w:hint="eastAsia"/>
          <w:sz w:val="24"/>
          <w:szCs w:val="24"/>
        </w:rPr>
        <w:t>，</w:t>
      </w:r>
      <w:r w:rsidR="00132C01">
        <w:rPr>
          <w:rFonts w:ascii="宋体" w:eastAsia="宋体" w:hAnsi="宋体" w:cs="宋体" w:hint="eastAsia"/>
          <w:sz w:val="24"/>
          <w:szCs w:val="24"/>
        </w:rPr>
        <w:t>竞争层的所有神经元对应的权值与输入模式进行相似性比较，</w:t>
      </w:r>
      <w:r w:rsidR="00B64397" w:rsidRPr="003B3064">
        <w:rPr>
          <w:rFonts w:ascii="宋体" w:eastAsia="宋体" w:hAnsi="宋体" w:cs="宋体"/>
          <w:sz w:val="24"/>
          <w:szCs w:val="24"/>
        </w:rPr>
        <w:t>将相似性最大的权向量判为获胜神经元。</w:t>
      </w:r>
      <w:r w:rsidR="00310959" w:rsidRPr="003B3064">
        <w:rPr>
          <w:rFonts w:ascii="宋体" w:eastAsia="宋体" w:hAnsi="宋体" w:cs="宋体"/>
          <w:sz w:val="24"/>
          <w:szCs w:val="24"/>
        </w:rPr>
        <w:t>通过对获胜神经元及其周围的兴奋</w:t>
      </w:r>
      <w:r w:rsidR="00310959" w:rsidRPr="003B3064">
        <w:rPr>
          <w:rFonts w:ascii="宋体" w:eastAsia="宋体" w:hAnsi="宋体" w:cs="宋体"/>
          <w:sz w:val="24"/>
          <w:szCs w:val="24"/>
        </w:rPr>
        <w:lastRenderedPageBreak/>
        <w:t>神经元的权值进行调节，以增加它们对输入信号的判别函数值，随着权值的不断调整，获胜神经元对与相似的输入信号会有更强的响应</w:t>
      </w:r>
      <w:r w:rsidR="00310959" w:rsidRPr="003B3064">
        <w:rPr>
          <w:rFonts w:ascii="宋体" w:eastAsia="宋体" w:hAnsi="宋体" w:cs="宋体" w:hint="eastAsia"/>
          <w:sz w:val="24"/>
          <w:szCs w:val="24"/>
        </w:rPr>
        <w:t>。</w:t>
      </w:r>
    </w:p>
    <w:p w14:paraId="153A373C" w14:textId="140984E1" w:rsidR="00F72348" w:rsidRPr="003B3064" w:rsidRDefault="00F82E97" w:rsidP="003B3064">
      <w:pPr>
        <w:spacing w:line="360" w:lineRule="auto"/>
        <w:ind w:firstLineChars="200" w:firstLine="480"/>
        <w:jc w:val="both"/>
        <w:rPr>
          <w:rFonts w:ascii="宋体" w:eastAsia="宋体" w:hAnsi="宋体" w:cs="宋体"/>
          <w:sz w:val="24"/>
          <w:szCs w:val="24"/>
        </w:rPr>
      </w:pPr>
      <w:r w:rsidRPr="003B3064">
        <w:rPr>
          <w:rFonts w:ascii="宋体" w:eastAsia="宋体" w:hAnsi="宋体" w:cs="宋体" w:hint="eastAsia"/>
          <w:sz w:val="24"/>
          <w:szCs w:val="24"/>
        </w:rPr>
        <w:t>步骤S</w:t>
      </w:r>
      <w:r w:rsidRPr="003B3064">
        <w:rPr>
          <w:rFonts w:ascii="宋体" w:eastAsia="宋体" w:hAnsi="宋体" w:cs="宋体"/>
          <w:sz w:val="24"/>
          <w:szCs w:val="24"/>
        </w:rPr>
        <w:t>3</w:t>
      </w:r>
      <w:r w:rsidR="00AD0D89" w:rsidRPr="003B3064">
        <w:rPr>
          <w:rFonts w:ascii="宋体" w:eastAsia="宋体" w:hAnsi="宋体" w:cs="宋体" w:hint="eastAsia"/>
          <w:sz w:val="24"/>
          <w:szCs w:val="24"/>
        </w:rPr>
        <w:t>：</w:t>
      </w:r>
      <w:r w:rsidR="00DC0A5F" w:rsidRPr="003B3064">
        <w:rPr>
          <w:rFonts w:ascii="宋体" w:eastAsia="宋体" w:hAnsi="宋体" w:cs="宋体" w:hint="eastAsia"/>
          <w:sz w:val="24"/>
          <w:szCs w:val="24"/>
        </w:rPr>
        <w:t>使用S</w:t>
      </w:r>
      <w:r w:rsidR="00DC0A5F" w:rsidRPr="003B3064">
        <w:rPr>
          <w:rFonts w:ascii="宋体" w:eastAsia="宋体" w:hAnsi="宋体" w:cs="宋体"/>
          <w:sz w:val="24"/>
          <w:szCs w:val="24"/>
        </w:rPr>
        <w:t>OM</w:t>
      </w:r>
      <w:r w:rsidR="00DC0A5F" w:rsidRPr="003B3064">
        <w:rPr>
          <w:rFonts w:ascii="宋体" w:eastAsia="宋体" w:hAnsi="宋体" w:cs="宋体" w:hint="eastAsia"/>
          <w:sz w:val="24"/>
          <w:szCs w:val="24"/>
        </w:rPr>
        <w:t>的聚类结果初始化W</w:t>
      </w:r>
      <w:r w:rsidR="00DC0A5F" w:rsidRPr="003B3064">
        <w:rPr>
          <w:rFonts w:ascii="宋体" w:eastAsia="宋体" w:hAnsi="宋体" w:cs="宋体"/>
          <w:sz w:val="24"/>
          <w:szCs w:val="24"/>
        </w:rPr>
        <w:t>PK</w:t>
      </w:r>
      <w:r w:rsidR="00DC0A5F" w:rsidRPr="003B3064">
        <w:rPr>
          <w:rFonts w:ascii="宋体" w:eastAsia="宋体" w:hAnsi="宋体" w:cs="宋体" w:hint="eastAsia"/>
          <w:sz w:val="24"/>
          <w:szCs w:val="24"/>
        </w:rPr>
        <w:t>算法，</w:t>
      </w:r>
      <w:r w:rsidR="00382826" w:rsidRPr="003B3064">
        <w:rPr>
          <w:rFonts w:ascii="宋体" w:eastAsia="宋体" w:hAnsi="宋体" w:cs="宋体" w:hint="eastAsia"/>
          <w:sz w:val="24"/>
          <w:szCs w:val="24"/>
        </w:rPr>
        <w:t>W</w:t>
      </w:r>
      <w:r w:rsidR="00382826" w:rsidRPr="003B3064">
        <w:rPr>
          <w:rFonts w:ascii="宋体" w:eastAsia="宋体" w:hAnsi="宋体" w:cs="宋体"/>
          <w:sz w:val="24"/>
          <w:szCs w:val="24"/>
        </w:rPr>
        <w:t>PK</w:t>
      </w:r>
      <w:r w:rsidR="00382826" w:rsidRPr="003B3064">
        <w:rPr>
          <w:rFonts w:ascii="宋体" w:eastAsia="宋体" w:hAnsi="宋体" w:cs="宋体" w:hint="eastAsia"/>
          <w:sz w:val="24"/>
          <w:szCs w:val="24"/>
        </w:rPr>
        <w:t>算法是由W</w:t>
      </w:r>
      <w:r w:rsidR="00382826" w:rsidRPr="003B3064">
        <w:rPr>
          <w:rFonts w:ascii="宋体" w:eastAsia="宋体" w:hAnsi="宋体" w:cs="宋体"/>
          <w:sz w:val="24"/>
          <w:szCs w:val="24"/>
        </w:rPr>
        <w:t>PSO</w:t>
      </w:r>
      <w:r w:rsidR="00382826" w:rsidRPr="003B3064">
        <w:rPr>
          <w:rFonts w:ascii="宋体" w:eastAsia="宋体" w:hAnsi="宋体" w:cs="宋体" w:hint="eastAsia"/>
          <w:sz w:val="24"/>
          <w:szCs w:val="24"/>
        </w:rPr>
        <w:t>和K-means算法组合而成，</w:t>
      </w:r>
      <w:r w:rsidR="00DE38FE" w:rsidRPr="003B3064">
        <w:rPr>
          <w:rFonts w:ascii="宋体" w:eastAsia="宋体" w:hAnsi="宋体" w:cs="宋体" w:hint="eastAsia"/>
          <w:sz w:val="24"/>
          <w:szCs w:val="24"/>
        </w:rPr>
        <w:t>通过使用S</w:t>
      </w:r>
      <w:r w:rsidR="00DE38FE" w:rsidRPr="003B3064">
        <w:rPr>
          <w:rFonts w:ascii="宋体" w:eastAsia="宋体" w:hAnsi="宋体" w:cs="宋体"/>
          <w:sz w:val="24"/>
          <w:szCs w:val="24"/>
        </w:rPr>
        <w:t>OM</w:t>
      </w:r>
      <w:r w:rsidR="00DE38FE" w:rsidRPr="003B3064">
        <w:rPr>
          <w:rFonts w:ascii="宋体" w:eastAsia="宋体" w:hAnsi="宋体" w:cs="宋体" w:hint="eastAsia"/>
          <w:sz w:val="24"/>
          <w:szCs w:val="24"/>
        </w:rPr>
        <w:t>的聚类中心和聚类划分</w:t>
      </w:r>
      <w:r w:rsidR="00716C71" w:rsidRPr="003B3064">
        <w:rPr>
          <w:rFonts w:ascii="宋体" w:eastAsia="宋体" w:hAnsi="宋体" w:cs="宋体" w:hint="eastAsia"/>
          <w:sz w:val="24"/>
          <w:szCs w:val="24"/>
        </w:rPr>
        <w:t>初始化W</w:t>
      </w:r>
      <w:r w:rsidR="00716C71" w:rsidRPr="003B3064">
        <w:rPr>
          <w:rFonts w:ascii="宋体" w:eastAsia="宋体" w:hAnsi="宋体" w:cs="宋体"/>
          <w:sz w:val="24"/>
          <w:szCs w:val="24"/>
        </w:rPr>
        <w:t>PSO</w:t>
      </w:r>
      <w:r w:rsidR="00F46096" w:rsidRPr="003B3064">
        <w:rPr>
          <w:rFonts w:ascii="宋体" w:eastAsia="宋体" w:hAnsi="宋体" w:cs="宋体" w:hint="eastAsia"/>
          <w:sz w:val="24"/>
          <w:szCs w:val="24"/>
        </w:rPr>
        <w:t>算法，</w:t>
      </w:r>
      <w:r w:rsidR="00F72348" w:rsidRPr="003B3064">
        <w:rPr>
          <w:rFonts w:ascii="宋体" w:eastAsia="宋体" w:hAnsi="宋体" w:cs="宋体" w:hint="eastAsia"/>
          <w:sz w:val="24"/>
          <w:szCs w:val="24"/>
        </w:rPr>
        <w:t>然后类似于传统P</w:t>
      </w:r>
      <w:r w:rsidR="00F72348" w:rsidRPr="003B3064">
        <w:rPr>
          <w:rFonts w:ascii="宋体" w:eastAsia="宋体" w:hAnsi="宋体" w:cs="宋体"/>
          <w:sz w:val="24"/>
          <w:szCs w:val="24"/>
        </w:rPr>
        <w:t>SO</w:t>
      </w:r>
      <w:r w:rsidR="00F72348" w:rsidRPr="003B3064">
        <w:rPr>
          <w:rFonts w:ascii="宋体" w:eastAsia="宋体" w:hAnsi="宋体" w:cs="宋体" w:hint="eastAsia"/>
          <w:sz w:val="24"/>
          <w:szCs w:val="24"/>
        </w:rPr>
        <w:t>算法进行迭代，只不过W</w:t>
      </w:r>
      <w:r w:rsidR="00F72348" w:rsidRPr="003B3064">
        <w:rPr>
          <w:rFonts w:ascii="宋体" w:eastAsia="宋体" w:hAnsi="宋体" w:cs="宋体"/>
          <w:sz w:val="24"/>
          <w:szCs w:val="24"/>
        </w:rPr>
        <w:t>PSO</w:t>
      </w:r>
      <w:r w:rsidR="00F72348" w:rsidRPr="003B3064">
        <w:rPr>
          <w:rFonts w:ascii="宋体" w:eastAsia="宋体" w:hAnsi="宋体" w:cs="宋体" w:hint="eastAsia"/>
          <w:sz w:val="24"/>
          <w:szCs w:val="24"/>
        </w:rPr>
        <w:t>的每个粒子是由每个样本取代的，初始化的每个粒子位置是不同的，由聚类中心牵引直到适应度值最小时停止迭代。</w:t>
      </w:r>
    </w:p>
    <w:p w14:paraId="4C3B6210" w14:textId="1D469373" w:rsidR="00544EB6" w:rsidRPr="003B3064" w:rsidRDefault="00544EB6" w:rsidP="003B3064">
      <w:pPr>
        <w:spacing w:line="360" w:lineRule="auto"/>
        <w:ind w:firstLineChars="200" w:firstLine="480"/>
        <w:jc w:val="both"/>
        <w:rPr>
          <w:rFonts w:ascii="宋体" w:eastAsia="宋体" w:hAnsi="宋体" w:cs="宋体"/>
          <w:sz w:val="24"/>
          <w:szCs w:val="24"/>
        </w:rPr>
      </w:pPr>
      <w:r w:rsidRPr="003B3064">
        <w:rPr>
          <w:rFonts w:ascii="宋体" w:eastAsia="宋体" w:hAnsi="宋体" w:cs="宋体" w:hint="eastAsia"/>
          <w:sz w:val="24"/>
          <w:szCs w:val="24"/>
        </w:rPr>
        <w:t>步骤</w:t>
      </w:r>
      <w:r w:rsidRPr="003B3064">
        <w:rPr>
          <w:rFonts w:ascii="宋体" w:eastAsia="宋体" w:hAnsi="宋体" w:cs="宋体"/>
          <w:sz w:val="24"/>
          <w:szCs w:val="24"/>
        </w:rPr>
        <w:t>S4</w:t>
      </w:r>
      <w:r w:rsidR="0046479C" w:rsidRPr="003B3064">
        <w:rPr>
          <w:rFonts w:ascii="宋体" w:eastAsia="宋体" w:hAnsi="宋体" w:cs="宋体" w:hint="eastAsia"/>
          <w:sz w:val="24"/>
          <w:szCs w:val="24"/>
        </w:rPr>
        <w:t>：统计最终的聚类结果，</w:t>
      </w:r>
      <w:r w:rsidR="00E00C8F" w:rsidRPr="003B3064">
        <w:rPr>
          <w:rFonts w:ascii="宋体" w:eastAsia="宋体" w:hAnsi="宋体" w:cs="宋体" w:hint="eastAsia"/>
          <w:sz w:val="24"/>
          <w:szCs w:val="24"/>
        </w:rPr>
        <w:t>以样本类标的众数来给划分的类标记，</w:t>
      </w:r>
      <w:r w:rsidR="00907BF2" w:rsidRPr="003B3064">
        <w:rPr>
          <w:rFonts w:ascii="宋体" w:eastAsia="宋体" w:hAnsi="宋体" w:cs="宋体" w:hint="eastAsia"/>
          <w:sz w:val="24"/>
          <w:szCs w:val="24"/>
        </w:rPr>
        <w:t>计算每个类的准确率</w:t>
      </w:r>
      <w:r w:rsidR="008360FA" w:rsidRPr="003B3064">
        <w:rPr>
          <w:rFonts w:ascii="宋体" w:eastAsia="宋体" w:hAnsi="宋体" w:cs="宋体" w:hint="eastAsia"/>
          <w:sz w:val="24"/>
          <w:szCs w:val="24"/>
        </w:rPr>
        <w:t>，使用不同的评价指标来评价算法的优劣。</w:t>
      </w:r>
    </w:p>
    <w:p w14:paraId="24AA55F8" w14:textId="2DBDD34B" w:rsidR="008D2977" w:rsidRPr="003B3064" w:rsidRDefault="00B27041" w:rsidP="003B3064">
      <w:pPr>
        <w:spacing w:line="360" w:lineRule="auto"/>
        <w:jc w:val="both"/>
        <w:rPr>
          <w:rFonts w:ascii="宋体" w:eastAsia="宋体" w:hAnsi="宋体" w:cs="宋体"/>
          <w:sz w:val="24"/>
          <w:szCs w:val="24"/>
        </w:rPr>
      </w:pPr>
      <w:r w:rsidRPr="003B3064">
        <w:rPr>
          <w:rFonts w:ascii="宋体" w:eastAsia="宋体" w:hAnsi="宋体" w:cs="宋体" w:hint="eastAsia"/>
          <w:sz w:val="24"/>
          <w:szCs w:val="24"/>
        </w:rPr>
        <w:t>3.</w:t>
      </w:r>
      <w:r>
        <w:rPr>
          <w:rFonts w:ascii="宋体" w:eastAsia="宋体" w:hAnsi="宋体" w:cs="宋体" w:hint="eastAsia"/>
          <w:sz w:val="24"/>
          <w:szCs w:val="24"/>
        </w:rPr>
        <w:t xml:space="preserve"> </w:t>
      </w:r>
      <w:r w:rsidR="000E583F" w:rsidRPr="003B3064">
        <w:rPr>
          <w:rFonts w:ascii="宋体" w:eastAsia="宋体" w:hAnsi="宋体" w:cs="宋体" w:hint="eastAsia"/>
          <w:sz w:val="24"/>
          <w:szCs w:val="24"/>
        </w:rPr>
        <w:t>如权利要求</w:t>
      </w:r>
      <w:r w:rsidR="000C0B9E" w:rsidRPr="003B3064">
        <w:rPr>
          <w:rFonts w:ascii="宋体" w:eastAsia="宋体" w:hAnsi="宋体" w:cs="宋体" w:hint="eastAsia"/>
          <w:sz w:val="24"/>
          <w:szCs w:val="24"/>
        </w:rPr>
        <w:t>2</w:t>
      </w:r>
      <w:r w:rsidR="000E583F" w:rsidRPr="003B3064">
        <w:rPr>
          <w:rFonts w:ascii="宋体" w:eastAsia="宋体" w:hAnsi="宋体" w:cs="宋体" w:hint="eastAsia"/>
          <w:sz w:val="24"/>
          <w:szCs w:val="24"/>
        </w:rPr>
        <w:t>所述的W</w:t>
      </w:r>
      <w:r w:rsidR="000E583F" w:rsidRPr="003B3064">
        <w:rPr>
          <w:rFonts w:ascii="宋体" w:eastAsia="宋体" w:hAnsi="宋体" w:cs="宋体"/>
          <w:sz w:val="24"/>
          <w:szCs w:val="24"/>
        </w:rPr>
        <w:t>PK</w:t>
      </w:r>
      <w:r w:rsidR="000E583F" w:rsidRPr="003B3064">
        <w:rPr>
          <w:rFonts w:ascii="宋体" w:eastAsia="宋体" w:hAnsi="宋体" w:cs="宋体" w:hint="eastAsia"/>
          <w:sz w:val="24"/>
          <w:szCs w:val="24"/>
        </w:rPr>
        <w:t>细聚类模块，其特征在于，包括：</w:t>
      </w:r>
    </w:p>
    <w:p w14:paraId="7516FC01" w14:textId="0DCEB019" w:rsidR="00454FE4" w:rsidRPr="003B3064" w:rsidRDefault="00513DFC" w:rsidP="003B3064">
      <w:pPr>
        <w:spacing w:line="360" w:lineRule="auto"/>
        <w:ind w:firstLineChars="200" w:firstLine="480"/>
        <w:jc w:val="both"/>
        <w:rPr>
          <w:rFonts w:ascii="宋体" w:eastAsia="宋体" w:hAnsi="宋体" w:cs="宋体"/>
          <w:sz w:val="24"/>
          <w:szCs w:val="24"/>
        </w:rPr>
      </w:pPr>
      <w:r w:rsidRPr="003B3064">
        <w:rPr>
          <w:rFonts w:ascii="宋体" w:eastAsia="宋体" w:hAnsi="宋体" w:cs="宋体" w:hint="eastAsia"/>
          <w:sz w:val="24"/>
          <w:szCs w:val="24"/>
        </w:rPr>
        <w:t>W</w:t>
      </w:r>
      <w:r w:rsidRPr="003B3064">
        <w:rPr>
          <w:rFonts w:ascii="宋体" w:eastAsia="宋体" w:hAnsi="宋体" w:cs="宋体"/>
          <w:sz w:val="24"/>
          <w:szCs w:val="24"/>
        </w:rPr>
        <w:t>PK</w:t>
      </w:r>
      <w:r w:rsidRPr="003B3064">
        <w:rPr>
          <w:rFonts w:ascii="宋体" w:eastAsia="宋体" w:hAnsi="宋体" w:cs="宋体" w:hint="eastAsia"/>
          <w:sz w:val="24"/>
          <w:szCs w:val="24"/>
        </w:rPr>
        <w:t>模块是由W</w:t>
      </w:r>
      <w:r w:rsidRPr="003B3064">
        <w:rPr>
          <w:rFonts w:ascii="宋体" w:eastAsia="宋体" w:hAnsi="宋体" w:cs="宋体"/>
          <w:sz w:val="24"/>
          <w:szCs w:val="24"/>
        </w:rPr>
        <w:t>PSO</w:t>
      </w:r>
      <w:r w:rsidRPr="003B3064">
        <w:rPr>
          <w:rFonts w:ascii="宋体" w:eastAsia="宋体" w:hAnsi="宋体" w:cs="宋体" w:hint="eastAsia"/>
          <w:sz w:val="24"/>
          <w:szCs w:val="24"/>
        </w:rPr>
        <w:t>和K-means算法组合而成，</w:t>
      </w:r>
      <w:r w:rsidR="00043743" w:rsidRPr="003B3064">
        <w:rPr>
          <w:rFonts w:ascii="宋体" w:eastAsia="宋体" w:hAnsi="宋体" w:cs="宋体" w:hint="eastAsia"/>
          <w:sz w:val="24"/>
          <w:szCs w:val="24"/>
        </w:rPr>
        <w:t>W</w:t>
      </w:r>
      <w:r w:rsidR="00043743" w:rsidRPr="003B3064">
        <w:rPr>
          <w:rFonts w:ascii="宋体" w:eastAsia="宋体" w:hAnsi="宋体" w:cs="宋体"/>
          <w:sz w:val="24"/>
          <w:szCs w:val="24"/>
        </w:rPr>
        <w:t>PSO</w:t>
      </w:r>
      <w:r w:rsidR="00043743" w:rsidRPr="003B3064">
        <w:rPr>
          <w:rFonts w:ascii="宋体" w:eastAsia="宋体" w:hAnsi="宋体" w:cs="宋体" w:hint="eastAsia"/>
          <w:sz w:val="24"/>
          <w:szCs w:val="24"/>
        </w:rPr>
        <w:t>的每个粒子的位置是由所使用的数据样本代替的，</w:t>
      </w:r>
      <w:r w:rsidR="0082218A" w:rsidRPr="003B3064">
        <w:rPr>
          <w:rFonts w:ascii="宋体" w:eastAsia="宋体" w:hAnsi="宋体" w:cs="宋体" w:hint="eastAsia"/>
          <w:sz w:val="24"/>
          <w:szCs w:val="24"/>
        </w:rPr>
        <w:t>粒子的适应度函数为每个粒子与该粒子所属簇的类中心的欧式距离，</w:t>
      </w:r>
      <w:r w:rsidR="00362E08" w:rsidRPr="003B3064">
        <w:rPr>
          <w:rFonts w:ascii="宋体" w:eastAsia="宋体" w:hAnsi="宋体" w:cs="宋体" w:hint="eastAsia"/>
          <w:sz w:val="24"/>
          <w:szCs w:val="24"/>
        </w:rPr>
        <w:t>粒子编码方式如下：</w:t>
      </w:r>
    </w:p>
    <w:tbl>
      <w:tblPr>
        <w:tblStyle w:val="aa"/>
        <w:tblW w:w="0" w:type="auto"/>
        <w:tblInd w:w="522" w:type="dxa"/>
        <w:tblLook w:val="04A0" w:firstRow="1" w:lastRow="0" w:firstColumn="1" w:lastColumn="0" w:noHBand="0" w:noVBand="1"/>
      </w:tblPr>
      <w:tblGrid>
        <w:gridCol w:w="1771"/>
        <w:gridCol w:w="1791"/>
        <w:gridCol w:w="1569"/>
      </w:tblGrid>
      <w:tr w:rsidR="00362E08" w:rsidRPr="0082365F" w14:paraId="172FD67F" w14:textId="77777777" w:rsidTr="004350BE">
        <w:tc>
          <w:tcPr>
            <w:tcW w:w="1771" w:type="dxa"/>
          </w:tcPr>
          <w:p w14:paraId="7E967192" w14:textId="77777777" w:rsidR="00362E08" w:rsidRPr="0082365F" w:rsidRDefault="00362E08" w:rsidP="00454FE4">
            <w:pPr>
              <w:rPr>
                <w:rFonts w:ascii="Cambria Math" w:eastAsia="宋体" w:hAnsi="Cambria Math" w:cs="宋体"/>
                <w:i/>
                <w:sz w:val="24"/>
                <w:szCs w:val="24"/>
              </w:rPr>
            </w:pPr>
            <w:r w:rsidRPr="0082365F">
              <w:rPr>
                <w:rFonts w:ascii="Cambria Math" w:eastAsia="宋体" w:hAnsi="Cambria Math" w:cs="宋体"/>
                <w:i/>
                <w:sz w:val="24"/>
                <w:szCs w:val="24"/>
              </w:rPr>
              <w:t>x1,x2,x3,……,xn</w:t>
            </w:r>
          </w:p>
        </w:tc>
        <w:tc>
          <w:tcPr>
            <w:tcW w:w="1791" w:type="dxa"/>
          </w:tcPr>
          <w:p w14:paraId="6C8FDFDA" w14:textId="77777777" w:rsidR="00362E08" w:rsidRPr="0082365F" w:rsidRDefault="00362E08" w:rsidP="00454FE4">
            <w:pPr>
              <w:rPr>
                <w:rFonts w:ascii="Cambria Math" w:eastAsia="宋体" w:hAnsi="Cambria Math" w:cs="宋体"/>
                <w:i/>
                <w:sz w:val="24"/>
                <w:szCs w:val="24"/>
              </w:rPr>
            </w:pPr>
            <w:r w:rsidRPr="0082365F">
              <w:rPr>
                <w:rFonts w:ascii="Cambria Math" w:eastAsia="宋体" w:hAnsi="Cambria Math" w:cs="宋体"/>
                <w:i/>
                <w:sz w:val="24"/>
                <w:szCs w:val="24"/>
              </w:rPr>
              <w:t>v1,v2,v3,……,vn</w:t>
            </w:r>
          </w:p>
        </w:tc>
        <w:tc>
          <w:tcPr>
            <w:tcW w:w="1569" w:type="dxa"/>
          </w:tcPr>
          <w:p w14:paraId="668BAB19" w14:textId="77777777" w:rsidR="00362E08" w:rsidRPr="0082365F" w:rsidRDefault="00362E08" w:rsidP="00454FE4">
            <w:pPr>
              <w:rPr>
                <w:rFonts w:ascii="Cambria Math" w:eastAsia="宋体" w:hAnsi="Cambria Math" w:cs="宋体"/>
                <w:i/>
                <w:sz w:val="24"/>
                <w:szCs w:val="24"/>
              </w:rPr>
            </w:pPr>
            <w:r w:rsidRPr="0082365F">
              <w:rPr>
                <w:rFonts w:ascii="Cambria Math" w:eastAsia="宋体" w:hAnsi="Cambria Math" w:cs="宋体"/>
                <w:i/>
                <w:sz w:val="24"/>
                <w:szCs w:val="24"/>
              </w:rPr>
              <w:t>fitness(x,c)</w:t>
            </w:r>
          </w:p>
        </w:tc>
      </w:tr>
    </w:tbl>
    <w:p w14:paraId="35B87A9D" w14:textId="0A070811" w:rsidR="00D45808" w:rsidRDefault="00AC1A6B" w:rsidP="00454FE4">
      <w:pPr>
        <w:spacing w:line="360" w:lineRule="auto"/>
        <w:jc w:val="both"/>
        <w:rPr>
          <w:rFonts w:ascii="宋体" w:eastAsia="宋体" w:hAnsi="宋体" w:cs="宋体"/>
          <w:sz w:val="23"/>
          <w:szCs w:val="23"/>
        </w:rPr>
      </w:pPr>
      <w:r w:rsidRPr="00AC1A6B">
        <w:rPr>
          <w:rFonts w:ascii="宋体" w:eastAsia="宋体" w:hAnsi="宋体" w:cs="宋体" w:hint="eastAsia"/>
          <w:sz w:val="23"/>
          <w:szCs w:val="23"/>
        </w:rPr>
        <w:t>我们的目标是寻找最优聚类中心，而不是粒子的最优位置，</w:t>
      </w:r>
      <w:r w:rsidR="00D45808">
        <w:rPr>
          <w:rFonts w:ascii="宋体" w:eastAsia="宋体" w:hAnsi="宋体" w:cs="宋体" w:hint="eastAsia"/>
          <w:sz w:val="23"/>
          <w:szCs w:val="23"/>
        </w:rPr>
        <w:t>粒子的适应度函数如下：</w:t>
      </w:r>
    </w:p>
    <w:p w14:paraId="4ACD17FE" w14:textId="274E950F" w:rsidR="00D45808" w:rsidRPr="004350BE" w:rsidRDefault="00AF6736" w:rsidP="004350BE">
      <w:pPr>
        <w:spacing w:line="360" w:lineRule="auto"/>
        <w:ind w:leftChars="193" w:left="425"/>
        <w:jc w:val="both"/>
        <w:rPr>
          <w:rFonts w:ascii="宋体" w:eastAsia="宋体" w:hAnsi="宋体" w:cs="宋体"/>
          <w:sz w:val="24"/>
          <w:szCs w:val="24"/>
        </w:rPr>
      </w:pPr>
      <m:oMathPara>
        <m:oMathParaPr>
          <m:jc m:val="left"/>
        </m:oMathParaPr>
        <m:oMath>
          <m:r>
            <m:rPr>
              <m:sty m:val="p"/>
            </m:rPr>
            <w:rPr>
              <w:rFonts w:ascii="Cambria Math" w:hAnsi="Cambria Math"/>
              <w:sz w:val="24"/>
              <w:szCs w:val="24"/>
            </w:rPr>
            <m:t>MSE</m:t>
          </m:r>
          <m:r>
            <m:rPr>
              <m:sty m:val="p"/>
            </m:rPr>
            <w:rPr>
              <w:rFonts w:ascii="Cambria Math" w:hAnsi="Cambria Math" w:hint="eastAsia"/>
              <w:sz w:val="24"/>
              <w:szCs w:val="24"/>
            </w:rPr>
            <m:t>=</m:t>
          </m:r>
          <m:nary>
            <m:naryPr>
              <m:chr m:val="∑"/>
              <m:ctrlPr>
                <w:rPr>
                  <w:rFonts w:ascii="Cambria Math" w:hAnsi="Cambria Math"/>
                  <w:bCs/>
                  <w:sz w:val="24"/>
                  <w:szCs w:val="24"/>
                </w:rPr>
              </m:ctrlPr>
            </m:naryPr>
            <m:sub>
              <m:r>
                <m:rPr>
                  <m:sty m:val="p"/>
                </m:rPr>
                <w:rPr>
                  <w:rFonts w:ascii="Cambria Math" w:hAnsi="Cambria Math" w:hint="eastAsia"/>
                  <w:sz w:val="24"/>
                  <w:szCs w:val="24"/>
                </w:rPr>
                <m:t>j</m:t>
              </m:r>
              <m:r>
                <m:rPr>
                  <m:sty m:val="p"/>
                </m:rPr>
                <w:rPr>
                  <w:rFonts w:ascii="Cambria Math" w:hAnsi="Cambria Math"/>
                  <w:sz w:val="24"/>
                  <w:szCs w:val="24"/>
                </w:rPr>
                <m:t>=</m:t>
              </m:r>
              <m:r>
                <m:rPr>
                  <m:sty m:val="p"/>
                </m:rPr>
                <w:rPr>
                  <w:rFonts w:ascii="Cambria Math" w:hAnsi="Cambria Math" w:hint="eastAsia"/>
                  <w:sz w:val="24"/>
                  <w:szCs w:val="24"/>
                </w:rPr>
                <m:t>1</m:t>
              </m:r>
            </m:sub>
            <m:sup>
              <m:r>
                <m:rPr>
                  <m:sty m:val="p"/>
                </m:rPr>
                <w:rPr>
                  <w:rFonts w:ascii="Cambria Math" w:hAnsi="Cambria Math" w:hint="eastAsia"/>
                  <w:sz w:val="24"/>
                  <w:szCs w:val="24"/>
                </w:rPr>
                <m:t>k</m:t>
              </m:r>
            </m:sup>
            <m:e>
              <m:nary>
                <m:naryPr>
                  <m:chr m:val="∑"/>
                  <m:ctrlPr>
                    <w:rPr>
                      <w:rFonts w:ascii="Cambria Math" w:hAnsi="Cambria Math"/>
                      <w:bCs/>
                      <w:sz w:val="24"/>
                      <w:szCs w:val="24"/>
                    </w:rPr>
                  </m:ctrlPr>
                </m:naryPr>
                <m:sub>
                  <m:sSub>
                    <m:sSubPr>
                      <m:ctrlPr>
                        <w:rPr>
                          <w:rFonts w:ascii="Cambria Math" w:hAnsi="Cambria Math"/>
                          <w:bCs/>
                          <w:sz w:val="24"/>
                          <w:szCs w:val="24"/>
                        </w:rPr>
                      </m:ctrlPr>
                    </m:sSubPr>
                    <m:e>
                      <m:r>
                        <w:rPr>
                          <w:rFonts w:ascii="Cambria Math" w:hAnsi="Cambria Math"/>
                          <w:sz w:val="24"/>
                          <w:szCs w:val="24"/>
                        </w:rPr>
                        <m:t>D</m:t>
                      </m:r>
                    </m:e>
                    <m:sub>
                      <m:r>
                        <w:rPr>
                          <w:rFonts w:ascii="Cambria Math" w:hAnsi="Cambria Math"/>
                          <w:sz w:val="24"/>
                          <w:szCs w:val="24"/>
                        </w:rPr>
                        <m:t>i</m:t>
                      </m:r>
                    </m:sub>
                  </m:sSub>
                  <m:r>
                    <w:rPr>
                      <w:rFonts w:ascii="Cambria Math" w:hAnsi="Cambria Math"/>
                      <w:sz w:val="24"/>
                      <w:szCs w:val="24"/>
                    </w:rPr>
                    <m:t>ϵ</m:t>
                  </m:r>
                  <m:sSub>
                    <m:sSubPr>
                      <m:ctrlPr>
                        <w:rPr>
                          <w:rFonts w:ascii="Cambria Math" w:hAnsi="Cambria Math"/>
                          <w:bCs/>
                          <w:sz w:val="24"/>
                          <w:szCs w:val="24"/>
                        </w:rPr>
                      </m:ctrlPr>
                    </m:sSubPr>
                    <m:e>
                      <m:sSub>
                        <m:sSubPr>
                          <m:ctrlPr>
                            <w:rPr>
                              <w:rFonts w:ascii="Cambria Math" w:hAnsi="Cambria Math"/>
                              <w:bCs/>
                              <w:sz w:val="24"/>
                              <w:szCs w:val="24"/>
                            </w:rPr>
                          </m:ctrlPr>
                        </m:sSubPr>
                        <m:e>
                          <m:r>
                            <w:rPr>
                              <w:rFonts w:ascii="Cambria Math" w:hAnsi="Cambria Math"/>
                              <w:sz w:val="24"/>
                              <w:szCs w:val="24"/>
                            </w:rPr>
                            <m:t>C</m:t>
                          </m:r>
                        </m:e>
                        <m:sub>
                          <m:r>
                            <w:rPr>
                              <w:rFonts w:ascii="Cambria Math" w:hAnsi="Cambria Math"/>
                              <w:sz w:val="24"/>
                              <w:szCs w:val="24"/>
                            </w:rPr>
                            <m:t>j</m:t>
                          </m:r>
                        </m:sub>
                      </m:sSub>
                    </m:e>
                    <m:sub>
                      <m:r>
                        <w:rPr>
                          <w:rFonts w:ascii="Cambria Math" w:hAnsi="Cambria Math"/>
                          <w:sz w:val="24"/>
                          <w:szCs w:val="24"/>
                        </w:rPr>
                        <m:t>i</m:t>
                      </m:r>
                    </m:sub>
                  </m:sSub>
                </m:sub>
                <m:sup>
                  <m:r>
                    <w:rPr>
                      <w:rFonts w:ascii="Cambria Math" w:hAnsi="Cambria Math"/>
                      <w:sz w:val="24"/>
                      <w:szCs w:val="24"/>
                    </w:rPr>
                    <m:t>n</m:t>
                  </m:r>
                </m:sup>
                <m:e>
                  <m:r>
                    <w:rPr>
                      <w:rFonts w:ascii="Cambria Math" w:hAnsi="Cambria Math"/>
                      <w:sz w:val="24"/>
                      <w:szCs w:val="24"/>
                    </w:rPr>
                    <m:t>d</m:t>
                  </m:r>
                  <m:r>
                    <m:rPr>
                      <m:sty m:val="p"/>
                    </m:rPr>
                    <w:rPr>
                      <w:rFonts w:ascii="Cambria Math" w:hAnsi="Cambria Math"/>
                      <w:sz w:val="24"/>
                      <w:szCs w:val="24"/>
                    </w:rPr>
                    <m:t>(</m:t>
                  </m:r>
                  <m:sSub>
                    <m:sSubPr>
                      <m:ctrlPr>
                        <w:rPr>
                          <w:rFonts w:ascii="Cambria Math" w:hAnsi="Cambria Math"/>
                          <w:bCs/>
                          <w:sz w:val="24"/>
                          <w:szCs w:val="24"/>
                        </w:rPr>
                      </m:ctrlPr>
                    </m:sSubPr>
                    <m:e>
                      <m:r>
                        <w:rPr>
                          <w:rFonts w:ascii="Cambria Math" w:hAnsi="Cambria Math"/>
                          <w:sz w:val="24"/>
                          <w:szCs w:val="24"/>
                        </w:rPr>
                        <m:t>D</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bCs/>
                          <w:sz w:val="24"/>
                          <w:szCs w:val="24"/>
                        </w:rPr>
                      </m:ctrlPr>
                    </m:sSubPr>
                    <m:e>
                      <m:r>
                        <w:rPr>
                          <w:rFonts w:ascii="Cambria Math" w:hAnsi="Cambria Math"/>
                          <w:sz w:val="24"/>
                          <w:szCs w:val="24"/>
                        </w:rPr>
                        <m:t>C</m:t>
                      </m:r>
                    </m:e>
                    <m:sub>
                      <m:r>
                        <w:rPr>
                          <w:rFonts w:ascii="Cambria Math" w:hAnsi="Cambria Math"/>
                          <w:sz w:val="24"/>
                          <w:szCs w:val="24"/>
                        </w:rPr>
                        <m:t>j</m:t>
                      </m:r>
                    </m:sub>
                  </m:sSub>
                  <m:r>
                    <m:rPr>
                      <m:sty m:val="p"/>
                    </m:rPr>
                    <w:rPr>
                      <w:rFonts w:ascii="Cambria Math" w:hAnsi="Cambria Math"/>
                      <w:sz w:val="24"/>
                      <w:szCs w:val="24"/>
                    </w:rPr>
                    <m:t>)</m:t>
                  </m:r>
                </m:e>
              </m:nary>
            </m:e>
          </m:nary>
        </m:oMath>
      </m:oMathPara>
    </w:p>
    <w:p w14:paraId="6D1916A7" w14:textId="1F07C97E" w:rsidR="000D7E11" w:rsidRPr="00332647" w:rsidRDefault="006479AB" w:rsidP="00454FE4">
      <w:pPr>
        <w:spacing w:line="360" w:lineRule="auto"/>
        <w:jc w:val="both"/>
        <w:rPr>
          <w:rFonts w:ascii="宋体" w:eastAsia="宋体" w:hAnsi="宋体" w:cs="宋体"/>
          <w:sz w:val="24"/>
          <w:szCs w:val="24"/>
        </w:rPr>
        <w:sectPr w:rsidR="000D7E11" w:rsidRPr="00332647" w:rsidSect="00945E94">
          <w:headerReference w:type="first" r:id="rId16"/>
          <w:footerReference w:type="first" r:id="rId17"/>
          <w:pgSz w:w="11906" w:h="16838"/>
          <w:pgMar w:top="1440" w:right="1800" w:bottom="1440" w:left="1800" w:header="992" w:footer="992" w:gutter="0"/>
          <w:cols w:space="425"/>
          <w:titlePg/>
          <w:docGrid w:type="lines" w:linePitch="312"/>
        </w:sectPr>
      </w:pPr>
      <w:r w:rsidRPr="001717D4">
        <w:rPr>
          <w:rFonts w:ascii="宋体" w:eastAsia="宋体" w:hAnsi="宋体" w:cs="宋体" w:hint="eastAsia"/>
          <w:sz w:val="24"/>
          <w:szCs w:val="24"/>
        </w:rPr>
        <w:t>粒子的适应度值表示各个类内数据对象之间的相似度，适应度值越小则表明类内数据对象的结合程度越紧密，聚类效果越好。</w:t>
      </w:r>
      <w:r w:rsidR="000D2CFE" w:rsidRPr="0082365F">
        <w:rPr>
          <w:rFonts w:ascii="宋体" w:eastAsia="宋体" w:hAnsi="宋体" w:cs="宋体" w:hint="eastAsia"/>
          <w:sz w:val="24"/>
          <w:szCs w:val="24"/>
        </w:rPr>
        <w:t>W</w:t>
      </w:r>
      <w:r w:rsidR="00AC1A6B" w:rsidRPr="0082365F">
        <w:rPr>
          <w:rFonts w:ascii="宋体" w:eastAsia="宋体" w:hAnsi="宋体" w:cs="宋体" w:hint="eastAsia"/>
          <w:sz w:val="24"/>
          <w:szCs w:val="24"/>
        </w:rPr>
        <w:t>PSO更新完</w:t>
      </w:r>
      <w:r w:rsidR="00FF1D95" w:rsidRPr="0082365F">
        <w:rPr>
          <w:rFonts w:ascii="宋体" w:eastAsia="宋体" w:hAnsi="宋体" w:cs="宋体" w:hint="eastAsia"/>
          <w:sz w:val="24"/>
          <w:szCs w:val="24"/>
        </w:rPr>
        <w:t>粒子位置</w:t>
      </w:r>
      <w:r w:rsidR="00AC1A6B" w:rsidRPr="0082365F">
        <w:rPr>
          <w:rFonts w:ascii="宋体" w:eastAsia="宋体" w:hAnsi="宋体" w:cs="宋体" w:hint="eastAsia"/>
          <w:sz w:val="24"/>
          <w:szCs w:val="24"/>
        </w:rPr>
        <w:t>和速度后</w:t>
      </w:r>
      <w:r w:rsidR="005925F1" w:rsidRPr="0082365F">
        <w:rPr>
          <w:rFonts w:ascii="宋体" w:eastAsia="宋体" w:hAnsi="宋体" w:cs="宋体" w:hint="eastAsia"/>
          <w:sz w:val="24"/>
          <w:szCs w:val="24"/>
        </w:rPr>
        <w:t>计算后，</w:t>
      </w:r>
      <w:r w:rsidR="00AC1A6B" w:rsidRPr="0082365F">
        <w:rPr>
          <w:rFonts w:ascii="宋体" w:eastAsia="宋体" w:hAnsi="宋体" w:cs="宋体" w:hint="eastAsia"/>
          <w:sz w:val="24"/>
          <w:szCs w:val="24"/>
        </w:rPr>
        <w:t>进行K-means聚类，计算聚类均值，重新聚类划分，利用K-medoids思想寻找均值最近的样本点作为聚类中心，大幅度降低噪音点对算法的影响，也减少了空簇产生的概率，加快了算法收敛的速度。</w:t>
      </w:r>
    </w:p>
    <w:p w14:paraId="6166BBEF" w14:textId="77777777" w:rsidR="00C52490" w:rsidRDefault="006E5FC7" w:rsidP="00C52490">
      <w:pPr>
        <w:spacing w:line="360" w:lineRule="auto"/>
        <w:jc w:val="center"/>
        <w:rPr>
          <w:rFonts w:ascii="宋体" w:eastAsia="宋体" w:hAnsi="宋体" w:cs="宋体"/>
          <w:b/>
          <w:bCs/>
          <w:sz w:val="24"/>
          <w:szCs w:val="24"/>
        </w:rPr>
      </w:pPr>
      <w:r w:rsidRPr="006E5FC7">
        <w:rPr>
          <w:rFonts w:ascii="宋体" w:eastAsia="宋体" w:hAnsi="宋体" w:cs="宋体" w:hint="eastAsia"/>
          <w:b/>
          <w:bCs/>
          <w:sz w:val="24"/>
          <w:szCs w:val="24"/>
        </w:rPr>
        <w:lastRenderedPageBreak/>
        <w:t>自组织映射的权重粒子群均值聚类算法</w:t>
      </w:r>
    </w:p>
    <w:p w14:paraId="4D30C813" w14:textId="4BD5BAA9" w:rsidR="006E5FC7" w:rsidRDefault="006E5FC7" w:rsidP="006B635F">
      <w:pPr>
        <w:spacing w:line="360" w:lineRule="auto"/>
        <w:jc w:val="both"/>
        <w:rPr>
          <w:rFonts w:ascii="宋体" w:eastAsia="宋体" w:hAnsi="宋体" w:cs="宋体"/>
          <w:b/>
          <w:bCs/>
          <w:sz w:val="24"/>
          <w:szCs w:val="24"/>
        </w:rPr>
      </w:pPr>
      <w:r>
        <w:rPr>
          <w:rFonts w:ascii="宋体" w:eastAsia="宋体" w:hAnsi="宋体" w:cs="宋体"/>
          <w:b/>
          <w:bCs/>
          <w:sz w:val="24"/>
          <w:szCs w:val="24"/>
        </w:rPr>
        <w:t>技术领域</w:t>
      </w:r>
    </w:p>
    <w:p w14:paraId="552B61BE" w14:textId="5FB61858" w:rsidR="000B277C" w:rsidRDefault="000B277C" w:rsidP="00C52490">
      <w:pPr>
        <w:spacing w:line="360" w:lineRule="auto"/>
        <w:ind w:firstLineChars="200" w:firstLine="480"/>
        <w:jc w:val="both"/>
        <w:rPr>
          <w:rFonts w:ascii="宋体" w:eastAsia="宋体" w:hAnsi="宋体" w:cs="宋体"/>
          <w:sz w:val="24"/>
          <w:szCs w:val="24"/>
        </w:rPr>
      </w:pPr>
      <w:r>
        <w:rPr>
          <w:rFonts w:ascii="宋体" w:eastAsia="宋体" w:hAnsi="宋体" w:cs="宋体" w:hint="eastAsia"/>
          <w:sz w:val="24"/>
          <w:szCs w:val="24"/>
        </w:rPr>
        <w:t>本发明属于</w:t>
      </w:r>
      <w:r w:rsidR="00CE63E3">
        <w:rPr>
          <w:rFonts w:ascii="宋体" w:eastAsia="宋体" w:hAnsi="宋体" w:cs="宋体" w:hint="eastAsia"/>
          <w:sz w:val="24"/>
          <w:szCs w:val="24"/>
        </w:rPr>
        <w:t>数据挖掘领域，特别是在无监督学习中对</w:t>
      </w:r>
      <w:r w:rsidR="00837704">
        <w:rPr>
          <w:rFonts w:ascii="宋体" w:eastAsia="宋体" w:hAnsi="宋体" w:cs="宋体" w:hint="eastAsia"/>
          <w:sz w:val="24"/>
          <w:szCs w:val="24"/>
        </w:rPr>
        <w:t>未标记的数据样本进行聚类划分。</w:t>
      </w:r>
    </w:p>
    <w:p w14:paraId="1E890A7A" w14:textId="2B7978D6" w:rsidR="006E5FC7" w:rsidRDefault="006E5FC7" w:rsidP="006B635F">
      <w:pPr>
        <w:spacing w:line="360" w:lineRule="auto"/>
        <w:jc w:val="both"/>
        <w:rPr>
          <w:rFonts w:ascii="宋体" w:eastAsia="宋体" w:hAnsi="宋体" w:cs="宋体"/>
          <w:b/>
          <w:bCs/>
          <w:sz w:val="24"/>
          <w:szCs w:val="24"/>
        </w:rPr>
      </w:pPr>
      <w:r>
        <w:rPr>
          <w:rFonts w:ascii="宋体" w:eastAsia="宋体" w:hAnsi="宋体" w:cs="宋体"/>
          <w:b/>
          <w:bCs/>
          <w:sz w:val="24"/>
          <w:szCs w:val="24"/>
        </w:rPr>
        <w:t>背景技术</w:t>
      </w:r>
    </w:p>
    <w:p w14:paraId="7F504DF5" w14:textId="6A68D9B7" w:rsidR="0030711D" w:rsidRDefault="00D23E93" w:rsidP="00C52490">
      <w:pPr>
        <w:spacing w:line="360" w:lineRule="auto"/>
        <w:ind w:firstLineChars="200" w:firstLine="480"/>
        <w:jc w:val="both"/>
        <w:rPr>
          <w:rFonts w:ascii="宋体" w:eastAsia="宋体" w:hAnsi="宋体" w:cs="宋体"/>
          <w:sz w:val="24"/>
          <w:szCs w:val="24"/>
        </w:rPr>
      </w:pPr>
      <w:r w:rsidRPr="008507B9">
        <w:rPr>
          <w:rFonts w:ascii="宋体" w:eastAsia="宋体" w:hAnsi="宋体" w:cs="宋体" w:hint="eastAsia"/>
          <w:sz w:val="24"/>
          <w:szCs w:val="24"/>
        </w:rPr>
        <w:t>近年来，大数据和人工智能备受追捧，热度空前</w:t>
      </w:r>
      <w:r w:rsidR="008507B9">
        <w:rPr>
          <w:rFonts w:ascii="宋体" w:eastAsia="宋体" w:hAnsi="宋体" w:cs="宋体" w:hint="eastAsia"/>
          <w:sz w:val="24"/>
          <w:szCs w:val="24"/>
        </w:rPr>
        <w:t>，信息也呈现出爆炸式的</w:t>
      </w:r>
      <w:r w:rsidR="002E5BA9">
        <w:rPr>
          <w:rFonts w:ascii="宋体" w:eastAsia="宋体" w:hAnsi="宋体" w:cs="宋体" w:hint="eastAsia"/>
          <w:sz w:val="24"/>
          <w:szCs w:val="24"/>
        </w:rPr>
        <w:t>增长，</w:t>
      </w:r>
      <w:r w:rsidR="00945515">
        <w:rPr>
          <w:rFonts w:ascii="宋体" w:eastAsia="宋体" w:hAnsi="宋体" w:cs="宋体" w:hint="eastAsia"/>
          <w:sz w:val="24"/>
          <w:szCs w:val="24"/>
        </w:rPr>
        <w:t>我们面对的将是海量的文本、视频、图片和音频数据，如何从规模庞大的数据中挖掘出蕴含现实价值的信息也逐渐变成计算机研究领域的重要课题</w:t>
      </w:r>
      <w:r w:rsidR="00BB41D0" w:rsidRPr="00285D77">
        <w:rPr>
          <w:rFonts w:ascii="宋体" w:eastAsia="宋体" w:hAnsi="宋体" w:cs="宋体" w:hint="eastAsia"/>
          <w:sz w:val="24"/>
          <w:szCs w:val="24"/>
        </w:rPr>
        <w:t>。</w:t>
      </w:r>
      <w:r w:rsidR="00285D77" w:rsidRPr="00285D77">
        <w:rPr>
          <w:rFonts w:ascii="宋体" w:eastAsia="宋体" w:hAnsi="宋体" w:cs="宋体" w:hint="eastAsia"/>
          <w:sz w:val="24"/>
          <w:szCs w:val="24"/>
        </w:rPr>
        <w:t>传统的</w:t>
      </w:r>
      <w:r w:rsidR="00285D77">
        <w:rPr>
          <w:rFonts w:ascii="宋体" w:eastAsia="宋体" w:hAnsi="宋体" w:cs="宋体" w:hint="eastAsia"/>
          <w:sz w:val="24"/>
          <w:szCs w:val="24"/>
        </w:rPr>
        <w:t>数据挖掘，</w:t>
      </w:r>
      <w:r w:rsidR="009C513A">
        <w:rPr>
          <w:rFonts w:ascii="宋体" w:eastAsia="宋体" w:hAnsi="宋体" w:cs="宋体" w:hint="eastAsia"/>
          <w:sz w:val="24"/>
          <w:szCs w:val="24"/>
        </w:rPr>
        <w:t>主要依靠人工经验和</w:t>
      </w:r>
      <w:r w:rsidR="00861BE6">
        <w:rPr>
          <w:rFonts w:ascii="宋体" w:eastAsia="宋体" w:hAnsi="宋体" w:cs="宋体" w:hint="eastAsia"/>
          <w:sz w:val="24"/>
          <w:szCs w:val="24"/>
        </w:rPr>
        <w:t>团队协作来完成，</w:t>
      </w:r>
      <w:r w:rsidR="0066304B">
        <w:rPr>
          <w:rFonts w:ascii="宋体" w:eastAsia="宋体" w:hAnsi="宋体" w:cs="宋体" w:hint="eastAsia"/>
          <w:sz w:val="24"/>
          <w:szCs w:val="24"/>
        </w:rPr>
        <w:t>但是这这种方法无疑增加了时间和人力成本，</w:t>
      </w:r>
      <w:r w:rsidR="00F646C5">
        <w:rPr>
          <w:rFonts w:ascii="宋体" w:eastAsia="宋体" w:hAnsi="宋体" w:cs="宋体" w:hint="eastAsia"/>
          <w:sz w:val="24"/>
          <w:szCs w:val="24"/>
        </w:rPr>
        <w:t>甚至最终的结果不尽人意。</w:t>
      </w:r>
      <w:r w:rsidR="00D05EE4">
        <w:rPr>
          <w:rFonts w:ascii="宋体" w:eastAsia="宋体" w:hAnsi="宋体" w:cs="宋体" w:hint="eastAsia"/>
          <w:sz w:val="24"/>
          <w:szCs w:val="24"/>
        </w:rPr>
        <w:t>因此，</w:t>
      </w:r>
      <w:r w:rsidR="00436FC1">
        <w:rPr>
          <w:rFonts w:ascii="宋体" w:eastAsia="宋体" w:hAnsi="宋体" w:cs="宋体" w:hint="eastAsia"/>
          <w:sz w:val="24"/>
          <w:szCs w:val="24"/>
        </w:rPr>
        <w:t>数据挖掘技术随之诞生，</w:t>
      </w:r>
      <w:r w:rsidR="00053183">
        <w:rPr>
          <w:rFonts w:ascii="宋体" w:eastAsia="宋体" w:hAnsi="宋体" w:cs="宋体" w:hint="eastAsia"/>
          <w:sz w:val="24"/>
          <w:szCs w:val="24"/>
        </w:rPr>
        <w:t>旨在帮助人们从海量无序的数据中提取潜在的、有价值的信息。</w:t>
      </w:r>
      <w:r w:rsidR="00602E00">
        <w:rPr>
          <w:rFonts w:ascii="宋体" w:eastAsia="宋体" w:hAnsi="宋体" w:cs="宋体" w:hint="eastAsia"/>
          <w:sz w:val="24"/>
          <w:szCs w:val="24"/>
        </w:rPr>
        <w:t>聚类算法作为数据挖掘领域的重要分支，在许多领域都得到了广泛应用，包括机器学习、模式识别、图像分析、信息检索、计算机视觉等，</w:t>
      </w:r>
      <w:r w:rsidR="00185FE6">
        <w:rPr>
          <w:rFonts w:ascii="宋体" w:eastAsia="宋体" w:hAnsi="宋体" w:cs="宋体" w:hint="eastAsia"/>
          <w:sz w:val="24"/>
          <w:szCs w:val="24"/>
        </w:rPr>
        <w:t>高效的聚类算法能够提高</w:t>
      </w:r>
      <w:r w:rsidR="009043E5">
        <w:rPr>
          <w:rFonts w:ascii="宋体" w:eastAsia="宋体" w:hAnsi="宋体" w:cs="宋体" w:hint="eastAsia"/>
          <w:sz w:val="24"/>
          <w:szCs w:val="24"/>
        </w:rPr>
        <w:t>工作效率</w:t>
      </w:r>
      <w:r w:rsidR="00256F21">
        <w:rPr>
          <w:rFonts w:ascii="宋体" w:eastAsia="宋体" w:hAnsi="宋体" w:cs="宋体" w:hint="eastAsia"/>
          <w:sz w:val="24"/>
          <w:szCs w:val="24"/>
        </w:rPr>
        <w:t>，改善工作质量。</w:t>
      </w:r>
    </w:p>
    <w:p w14:paraId="53753F36" w14:textId="2B04774E" w:rsidR="00FB2725" w:rsidRPr="009C7480" w:rsidRDefault="002623EA" w:rsidP="00F72BA2">
      <w:pPr>
        <w:spacing w:line="360" w:lineRule="auto"/>
        <w:ind w:firstLineChars="200" w:firstLine="480"/>
        <w:jc w:val="both"/>
        <w:rPr>
          <w:rFonts w:ascii="宋体" w:eastAsia="宋体" w:hAnsi="宋体" w:cs="宋体"/>
          <w:sz w:val="24"/>
          <w:szCs w:val="24"/>
        </w:rPr>
      </w:pPr>
      <w:r>
        <w:rPr>
          <w:rFonts w:ascii="宋体" w:eastAsia="宋体" w:hAnsi="宋体" w:cs="宋体" w:hint="eastAsia"/>
          <w:sz w:val="24"/>
          <w:szCs w:val="24"/>
        </w:rPr>
        <w:t>聚类算法是根据样本特征相似性将样本划分成</w:t>
      </w:r>
      <w:r w:rsidR="007C36A9">
        <w:rPr>
          <w:rFonts w:ascii="宋体" w:eastAsia="宋体" w:hAnsi="宋体" w:cs="宋体" w:hint="eastAsia"/>
          <w:sz w:val="24"/>
          <w:szCs w:val="24"/>
        </w:rPr>
        <w:t>不同分布的聚类簇，</w:t>
      </w:r>
      <w:r w:rsidR="00A15736">
        <w:rPr>
          <w:rFonts w:ascii="宋体" w:eastAsia="宋体" w:hAnsi="宋体" w:cs="宋体" w:hint="eastAsia"/>
          <w:sz w:val="24"/>
          <w:szCs w:val="24"/>
        </w:rPr>
        <w:t>类内的样本具有较高的文本特征相似性，</w:t>
      </w:r>
      <w:r w:rsidR="00C831A0">
        <w:rPr>
          <w:rFonts w:ascii="宋体" w:eastAsia="宋体" w:hAnsi="宋体" w:cs="宋体" w:hint="eastAsia"/>
          <w:sz w:val="24"/>
          <w:szCs w:val="24"/>
        </w:rPr>
        <w:t>类间的样本</w:t>
      </w:r>
      <w:r w:rsidR="00167E42">
        <w:rPr>
          <w:rFonts w:ascii="宋体" w:eastAsia="宋体" w:hAnsi="宋体" w:cs="宋体" w:hint="eastAsia"/>
          <w:sz w:val="24"/>
          <w:szCs w:val="24"/>
        </w:rPr>
        <w:t>分布距离较远</w:t>
      </w:r>
      <w:r w:rsidR="00705FF9">
        <w:rPr>
          <w:rFonts w:ascii="宋体" w:eastAsia="宋体" w:hAnsi="宋体" w:cs="宋体" w:hint="eastAsia"/>
          <w:sz w:val="24"/>
          <w:szCs w:val="24"/>
        </w:rPr>
        <w:t>，特征差异较大</w:t>
      </w:r>
      <w:r w:rsidR="00167E42">
        <w:rPr>
          <w:rFonts w:ascii="宋体" w:eastAsia="宋体" w:hAnsi="宋体" w:cs="宋体" w:hint="eastAsia"/>
          <w:sz w:val="24"/>
          <w:szCs w:val="24"/>
        </w:rPr>
        <w:t>。</w:t>
      </w:r>
      <w:r w:rsidR="002A1820">
        <w:rPr>
          <w:rFonts w:ascii="宋体" w:eastAsia="宋体" w:hAnsi="宋体" w:cs="宋体" w:hint="eastAsia"/>
          <w:sz w:val="24"/>
          <w:szCs w:val="24"/>
        </w:rPr>
        <w:t>作为数据挖掘的分支，</w:t>
      </w:r>
      <w:r w:rsidR="00E429C1" w:rsidRPr="00E429C1">
        <w:rPr>
          <w:rFonts w:ascii="宋体" w:eastAsia="宋体" w:hAnsi="宋体" w:cs="宋体" w:hint="eastAsia"/>
          <w:sz w:val="24"/>
          <w:szCs w:val="24"/>
        </w:rPr>
        <w:t>聚类分析已被研究多年</w:t>
      </w:r>
      <w:r w:rsidR="0049559F">
        <w:rPr>
          <w:rFonts w:ascii="宋体" w:eastAsia="宋体" w:hAnsi="宋体" w:cs="宋体" w:hint="eastAsia"/>
          <w:sz w:val="24"/>
          <w:szCs w:val="24"/>
        </w:rPr>
        <w:t>，</w:t>
      </w:r>
      <w:r w:rsidR="00CF60E6" w:rsidRPr="00CF60E6">
        <w:rPr>
          <w:rFonts w:ascii="宋体" w:eastAsia="宋体" w:hAnsi="宋体" w:cs="宋体" w:hint="eastAsia"/>
          <w:sz w:val="24"/>
          <w:szCs w:val="24"/>
        </w:rPr>
        <w:t>大量聚类算法涌现而出，但由于不同的数据拥有自身的形式和维度，没有一个算法对数据具有普适性，</w:t>
      </w:r>
      <w:r w:rsidR="00B747BB">
        <w:rPr>
          <w:rFonts w:ascii="宋体" w:eastAsia="宋体" w:hAnsi="宋体" w:cs="宋体" w:hint="eastAsia"/>
          <w:sz w:val="24"/>
          <w:szCs w:val="24"/>
        </w:rPr>
        <w:t>各种算法都是针对特定的数据采取特定的聚类方案</w:t>
      </w:r>
      <w:r w:rsidR="00CF60E6" w:rsidRPr="00CF60E6">
        <w:rPr>
          <w:rFonts w:ascii="宋体" w:eastAsia="宋体" w:hAnsi="宋体" w:cs="宋体" w:hint="eastAsia"/>
          <w:sz w:val="24"/>
          <w:szCs w:val="24"/>
        </w:rPr>
        <w:t>。</w:t>
      </w:r>
      <w:r w:rsidR="00D8054E" w:rsidRPr="00D8054E">
        <w:rPr>
          <w:rFonts w:ascii="宋体" w:eastAsia="宋体" w:hAnsi="宋体" w:cs="宋体" w:hint="eastAsia"/>
          <w:sz w:val="24"/>
          <w:szCs w:val="24"/>
        </w:rPr>
        <w:t>例如，一些聚类算法对中低维度数据有显著的聚类结果，但在高维数据上表现不佳；一些聚类算法只能针对特殊分布结构的数据而不能很好处理其它分布的数据。</w:t>
      </w:r>
      <w:r w:rsidR="009C7480" w:rsidRPr="009C7480">
        <w:rPr>
          <w:rFonts w:ascii="宋体" w:eastAsia="宋体" w:hAnsi="宋体" w:cs="宋体" w:hint="eastAsia"/>
          <w:sz w:val="24"/>
          <w:szCs w:val="24"/>
        </w:rPr>
        <w:t>这些</w:t>
      </w:r>
      <w:r w:rsidR="00156B59">
        <w:rPr>
          <w:rFonts w:ascii="宋体" w:eastAsia="宋体" w:hAnsi="宋体" w:cs="宋体" w:hint="eastAsia"/>
          <w:sz w:val="24"/>
          <w:szCs w:val="24"/>
        </w:rPr>
        <w:t>特点</w:t>
      </w:r>
      <w:r w:rsidR="009C7480" w:rsidRPr="009C7480">
        <w:rPr>
          <w:rFonts w:ascii="宋体" w:eastAsia="宋体" w:hAnsi="宋体" w:cs="宋体" w:hint="eastAsia"/>
          <w:sz w:val="24"/>
          <w:szCs w:val="24"/>
        </w:rPr>
        <w:t>要求算法具有可伸缩性，能处理不同类型的数据，还要可以发现各种形状的簇，解决“噪音”和孤立点问题。传统的聚类算法，已不能解决上述问题，</w:t>
      </w:r>
      <w:r w:rsidR="008B5F36">
        <w:rPr>
          <w:rFonts w:ascii="宋体" w:eastAsia="宋体" w:hAnsi="宋体" w:cs="宋体" w:hint="eastAsia"/>
          <w:sz w:val="24"/>
          <w:szCs w:val="24"/>
        </w:rPr>
        <w:t>有学者</w:t>
      </w:r>
      <w:r w:rsidR="009C7480" w:rsidRPr="009C7480">
        <w:rPr>
          <w:rFonts w:ascii="宋体" w:eastAsia="宋体" w:hAnsi="宋体" w:cs="宋体" w:hint="eastAsia"/>
          <w:sz w:val="24"/>
          <w:szCs w:val="24"/>
        </w:rPr>
        <w:t>将群智能优化算法应用到传统算法中，发现基于</w:t>
      </w:r>
      <w:r w:rsidR="00C70805">
        <w:rPr>
          <w:rFonts w:ascii="宋体" w:eastAsia="宋体" w:hAnsi="宋体" w:cs="宋体" w:hint="eastAsia"/>
          <w:sz w:val="24"/>
          <w:szCs w:val="24"/>
        </w:rPr>
        <w:t>群智能</w:t>
      </w:r>
      <w:r w:rsidR="009C7480" w:rsidRPr="009C7480">
        <w:rPr>
          <w:rFonts w:ascii="宋体" w:eastAsia="宋体" w:hAnsi="宋体" w:cs="宋体" w:hint="eastAsia"/>
          <w:sz w:val="24"/>
          <w:szCs w:val="24"/>
        </w:rPr>
        <w:t>优化的聚类算法比传统算法具有更好的聚类效果。</w:t>
      </w:r>
    </w:p>
    <w:p w14:paraId="4C6ABE00" w14:textId="4D9F2B7E" w:rsidR="001F1259" w:rsidRDefault="001F1259" w:rsidP="004E6201">
      <w:pPr>
        <w:spacing w:line="360" w:lineRule="auto"/>
        <w:ind w:firstLineChars="200" w:firstLine="480"/>
        <w:jc w:val="both"/>
        <w:rPr>
          <w:rFonts w:ascii="宋体" w:eastAsia="宋体" w:hAnsi="宋体" w:cs="宋体"/>
          <w:sz w:val="24"/>
          <w:szCs w:val="24"/>
        </w:rPr>
      </w:pPr>
      <w:r w:rsidRPr="00F72BA2">
        <w:rPr>
          <w:rFonts w:ascii="宋体" w:eastAsia="宋体" w:hAnsi="宋体" w:cs="宋体" w:hint="eastAsia"/>
          <w:sz w:val="24"/>
          <w:szCs w:val="24"/>
        </w:rPr>
        <w:t>基于划分的聚类算法是将样本集按照距离规则划分为多个不相交的簇，通过迭代直到目标函数最小停止聚类划分。该方法易于实现，收敛速度快，但其复杂度与样本规模、样本维度和聚类中心呈线性关系。</w:t>
      </w:r>
      <w:r w:rsidR="00087AED" w:rsidRPr="00087AED">
        <w:rPr>
          <w:rFonts w:ascii="宋体" w:eastAsia="宋体" w:hAnsi="宋体" w:cs="宋体" w:hint="eastAsia"/>
          <w:sz w:val="24"/>
          <w:szCs w:val="24"/>
        </w:rPr>
        <w:t>由</w:t>
      </w:r>
      <w:r w:rsidR="00087AED" w:rsidRPr="00087AED">
        <w:rPr>
          <w:rFonts w:ascii="宋体" w:eastAsia="宋体" w:hAnsi="宋体" w:cs="宋体"/>
          <w:sz w:val="24"/>
          <w:szCs w:val="24"/>
        </w:rPr>
        <w:t>MacQueen</w:t>
      </w:r>
      <w:r w:rsidR="00087AED" w:rsidRPr="00087AED">
        <w:rPr>
          <w:rFonts w:ascii="宋体" w:eastAsia="宋体" w:hAnsi="宋体" w:cs="宋体" w:hint="eastAsia"/>
          <w:sz w:val="24"/>
          <w:szCs w:val="24"/>
        </w:rPr>
        <w:t>提出的</w:t>
      </w:r>
      <w:r w:rsidR="00087AED" w:rsidRPr="00087AED">
        <w:rPr>
          <w:rFonts w:ascii="宋体" w:eastAsia="宋体" w:hAnsi="宋体" w:cs="宋体"/>
          <w:sz w:val="24"/>
          <w:szCs w:val="24"/>
        </w:rPr>
        <w:t>K</w:t>
      </w:r>
      <w:r w:rsidR="00087AED" w:rsidRPr="00087AED">
        <w:rPr>
          <w:rFonts w:ascii="宋体" w:eastAsia="宋体" w:hAnsi="宋体" w:cs="宋体" w:hint="eastAsia"/>
          <w:sz w:val="24"/>
          <w:szCs w:val="24"/>
        </w:rPr>
        <w:t>均值算法是一种经典</w:t>
      </w:r>
      <w:r w:rsidR="00087AED">
        <w:rPr>
          <w:rFonts w:ascii="宋体" w:eastAsia="宋体" w:hAnsi="宋体" w:cs="宋体" w:hint="eastAsia"/>
          <w:sz w:val="24"/>
          <w:szCs w:val="24"/>
        </w:rPr>
        <w:t>的基于划分的</w:t>
      </w:r>
      <w:r w:rsidR="001333AD">
        <w:rPr>
          <w:rFonts w:ascii="宋体" w:eastAsia="宋体" w:hAnsi="宋体" w:cs="宋体" w:hint="eastAsia"/>
          <w:sz w:val="24"/>
          <w:szCs w:val="24"/>
        </w:rPr>
        <w:t>聚类</w:t>
      </w:r>
      <w:r w:rsidR="00087AED" w:rsidRPr="00087AED">
        <w:rPr>
          <w:rFonts w:ascii="宋体" w:eastAsia="宋体" w:hAnsi="宋体" w:cs="宋体" w:hint="eastAsia"/>
          <w:sz w:val="24"/>
          <w:szCs w:val="24"/>
        </w:rPr>
        <w:t>算法</w:t>
      </w:r>
      <w:r w:rsidR="00C82528">
        <w:rPr>
          <w:rFonts w:ascii="宋体" w:eastAsia="宋体" w:hAnsi="宋体" w:cs="宋体" w:hint="eastAsia"/>
          <w:sz w:val="24"/>
          <w:szCs w:val="24"/>
        </w:rPr>
        <w:t>，</w:t>
      </w:r>
      <w:r w:rsidR="006B08E8" w:rsidRPr="00DA612F">
        <w:rPr>
          <w:rFonts w:ascii="宋体" w:eastAsia="宋体" w:hAnsi="宋体" w:cs="宋体" w:hint="eastAsia"/>
          <w:sz w:val="24"/>
          <w:szCs w:val="24"/>
        </w:rPr>
        <w:t>该</w:t>
      </w:r>
      <w:r w:rsidR="00DC2170" w:rsidRPr="00DC2170">
        <w:rPr>
          <w:rFonts w:ascii="宋体" w:eastAsia="宋体" w:hAnsi="宋体" w:cs="宋体" w:hint="eastAsia"/>
          <w:sz w:val="24"/>
          <w:szCs w:val="24"/>
        </w:rPr>
        <w:t>算法集计算简单和快速收敛于一身，采用距离作为样本相似性的评价指标。</w:t>
      </w:r>
      <w:r w:rsidR="00473A03">
        <w:rPr>
          <w:rFonts w:ascii="宋体" w:eastAsia="宋体" w:hAnsi="宋体" w:cs="宋体" w:hint="eastAsia"/>
          <w:sz w:val="24"/>
          <w:szCs w:val="24"/>
        </w:rPr>
        <w:t>但是K均值聚类算法存在固有缺点</w:t>
      </w:r>
      <w:r w:rsidR="00E7434A">
        <w:rPr>
          <w:rFonts w:ascii="宋体" w:eastAsia="宋体" w:hAnsi="宋体" w:cs="宋体" w:hint="eastAsia"/>
          <w:sz w:val="24"/>
          <w:szCs w:val="24"/>
        </w:rPr>
        <w:t>：</w:t>
      </w:r>
      <w:r w:rsidR="00E7434A" w:rsidRPr="00EE5D68">
        <w:rPr>
          <w:rFonts w:ascii="宋体" w:eastAsia="宋体" w:hAnsi="宋体" w:cs="宋体" w:hint="eastAsia"/>
          <w:sz w:val="24"/>
          <w:szCs w:val="24"/>
        </w:rPr>
        <w:t>（1）</w:t>
      </w:r>
      <w:r w:rsidR="00E7434A" w:rsidRPr="00EE5D68">
        <w:rPr>
          <w:rFonts w:ascii="宋体" w:eastAsia="宋体" w:hAnsi="宋体" w:cs="宋体" w:hint="eastAsia"/>
          <w:sz w:val="24"/>
          <w:szCs w:val="24"/>
        </w:rPr>
        <w:lastRenderedPageBreak/>
        <w:t>聚类簇数K的确定，根据什么指标选择K值会直接影响聚类准确率（2）初始聚类中心的选择，聚类效果依赖于聚类中心的初始化。</w:t>
      </w:r>
      <w:r w:rsidR="00D75D51" w:rsidRPr="00D75D51">
        <w:rPr>
          <w:rFonts w:ascii="宋体" w:eastAsia="宋体" w:hAnsi="宋体" w:cs="宋体" w:hint="eastAsia"/>
          <w:sz w:val="24"/>
          <w:szCs w:val="24"/>
        </w:rPr>
        <w:t>融</w:t>
      </w:r>
      <w:r w:rsidR="00D37088">
        <w:rPr>
          <w:rFonts w:ascii="宋体" w:eastAsia="宋体" w:hAnsi="宋体" w:cs="宋体" w:hint="eastAsia"/>
          <w:sz w:val="24"/>
          <w:szCs w:val="24"/>
        </w:rPr>
        <w:t>合</w:t>
      </w:r>
      <w:r w:rsidR="00D75D51" w:rsidRPr="00D75D51">
        <w:rPr>
          <w:rFonts w:ascii="宋体" w:eastAsia="宋体" w:hAnsi="宋体" w:cs="宋体" w:hint="eastAsia"/>
          <w:sz w:val="24"/>
          <w:szCs w:val="24"/>
        </w:rPr>
        <w:t>的聚类算法有时候会比单一算法的准确率和收敛度上更好，一些学者也对聚类算法进行了组合，这个被称为聚类继承的过程能够在不同邻域和数据提供更强的鲁棒性和稳定性的解决方法。</w:t>
      </w:r>
      <w:r w:rsidR="00BD2304">
        <w:rPr>
          <w:rFonts w:ascii="宋体" w:eastAsia="宋体" w:hAnsi="宋体" w:cs="宋体" w:hint="eastAsia"/>
          <w:sz w:val="24"/>
          <w:szCs w:val="24"/>
        </w:rPr>
        <w:t>有学者</w:t>
      </w:r>
      <w:r w:rsidR="00BD2304" w:rsidRPr="00A648BF">
        <w:rPr>
          <w:rFonts w:ascii="宋体" w:eastAsia="宋体" w:hAnsi="宋体" w:cs="宋体" w:hint="eastAsia"/>
          <w:sz w:val="24"/>
          <w:szCs w:val="24"/>
        </w:rPr>
        <w:t>整合粒子群优化和</w:t>
      </w:r>
      <w:r w:rsidR="00BD2304" w:rsidRPr="00A648BF">
        <w:rPr>
          <w:rFonts w:ascii="宋体" w:eastAsia="宋体" w:hAnsi="宋体" w:cs="宋体"/>
          <w:sz w:val="24"/>
          <w:szCs w:val="24"/>
        </w:rPr>
        <w:t>K</w:t>
      </w:r>
      <w:r w:rsidR="00BD2304" w:rsidRPr="00A648BF">
        <w:rPr>
          <w:rFonts w:ascii="宋体" w:eastAsia="宋体" w:hAnsi="宋体" w:cs="宋体" w:hint="eastAsia"/>
          <w:sz w:val="24"/>
          <w:szCs w:val="24"/>
        </w:rPr>
        <w:t>均值的数据聚类算法，结合两者优点改善了聚类算法的质量</w:t>
      </w:r>
      <w:r w:rsidR="00076811">
        <w:rPr>
          <w:rFonts w:ascii="宋体" w:eastAsia="宋体" w:hAnsi="宋体" w:cs="宋体" w:hint="eastAsia"/>
          <w:sz w:val="24"/>
          <w:szCs w:val="24"/>
        </w:rPr>
        <w:t>，但是依然没有解决K值</w:t>
      </w:r>
      <w:r w:rsidR="007F01FF">
        <w:rPr>
          <w:rFonts w:ascii="宋体" w:eastAsia="宋体" w:hAnsi="宋体" w:cs="宋体" w:hint="eastAsia"/>
          <w:sz w:val="24"/>
          <w:szCs w:val="24"/>
        </w:rPr>
        <w:t>的</w:t>
      </w:r>
      <w:r w:rsidR="00076811">
        <w:rPr>
          <w:rFonts w:ascii="宋体" w:eastAsia="宋体" w:hAnsi="宋体" w:cs="宋体" w:hint="eastAsia"/>
          <w:sz w:val="24"/>
          <w:szCs w:val="24"/>
        </w:rPr>
        <w:t>问题</w:t>
      </w:r>
      <w:r w:rsidR="00BD2304" w:rsidRPr="00A648BF">
        <w:rPr>
          <w:rFonts w:ascii="宋体" w:eastAsia="宋体" w:hAnsi="宋体" w:cs="宋体" w:hint="eastAsia"/>
          <w:sz w:val="24"/>
          <w:szCs w:val="24"/>
        </w:rPr>
        <w:t>。</w:t>
      </w:r>
    </w:p>
    <w:p w14:paraId="27D7BC6D" w14:textId="203640FB" w:rsidR="007E207F" w:rsidRDefault="008038B2" w:rsidP="00FA18E9">
      <w:pPr>
        <w:spacing w:line="360" w:lineRule="auto"/>
        <w:ind w:firstLineChars="200" w:firstLine="480"/>
        <w:jc w:val="both"/>
        <w:rPr>
          <w:rFonts w:ascii="宋体" w:eastAsia="宋体" w:hAnsi="宋体" w:cs="宋体"/>
          <w:sz w:val="24"/>
          <w:szCs w:val="24"/>
        </w:rPr>
      </w:pPr>
      <w:r>
        <w:rPr>
          <w:rFonts w:ascii="宋体" w:eastAsia="宋体" w:hAnsi="宋体" w:cs="宋体" w:hint="eastAsia"/>
          <w:sz w:val="24"/>
          <w:szCs w:val="24"/>
        </w:rPr>
        <w:t>综上所述，现有的技术问题为：</w:t>
      </w:r>
    </w:p>
    <w:p w14:paraId="5C679DB2" w14:textId="704A5BA0" w:rsidR="003E58E8" w:rsidRDefault="003E58E8" w:rsidP="00FA18E9">
      <w:pPr>
        <w:spacing w:line="360" w:lineRule="auto"/>
        <w:ind w:firstLineChars="200" w:firstLine="480"/>
        <w:jc w:val="both"/>
        <w:rPr>
          <w:rFonts w:ascii="宋体" w:eastAsia="宋体" w:hAnsi="宋体" w:cs="宋体"/>
          <w:sz w:val="24"/>
          <w:szCs w:val="24"/>
        </w:rPr>
      </w:pPr>
      <w:r>
        <w:rPr>
          <w:rFonts w:ascii="宋体" w:eastAsia="宋体" w:hAnsi="宋体" w:cs="宋体" w:hint="eastAsia"/>
          <w:sz w:val="24"/>
          <w:szCs w:val="24"/>
        </w:rPr>
        <w:t>传统聚类算法</w:t>
      </w:r>
      <w:r w:rsidR="00B30293">
        <w:rPr>
          <w:rFonts w:ascii="宋体" w:eastAsia="宋体" w:hAnsi="宋体" w:cs="宋体" w:hint="eastAsia"/>
          <w:sz w:val="24"/>
          <w:szCs w:val="24"/>
        </w:rPr>
        <w:t>难以确定聚类</w:t>
      </w:r>
      <w:r w:rsidR="0055218B">
        <w:rPr>
          <w:rFonts w:ascii="宋体" w:eastAsia="宋体" w:hAnsi="宋体" w:cs="宋体" w:hint="eastAsia"/>
          <w:sz w:val="24"/>
          <w:szCs w:val="24"/>
        </w:rPr>
        <w:t>簇数，</w:t>
      </w:r>
      <w:r w:rsidR="00D873B1">
        <w:rPr>
          <w:rFonts w:ascii="宋体" w:eastAsia="宋体" w:hAnsi="宋体" w:cs="宋体" w:hint="eastAsia"/>
          <w:sz w:val="24"/>
          <w:szCs w:val="24"/>
        </w:rPr>
        <w:t>聚类簇数的选择会直接影响</w:t>
      </w:r>
      <w:r w:rsidR="004340C8">
        <w:rPr>
          <w:rFonts w:ascii="宋体" w:eastAsia="宋体" w:hAnsi="宋体" w:cs="宋体" w:hint="eastAsia"/>
          <w:sz w:val="24"/>
          <w:szCs w:val="24"/>
        </w:rPr>
        <w:t>聚类结果的准确性，</w:t>
      </w:r>
      <w:r w:rsidR="00C935F3">
        <w:rPr>
          <w:rFonts w:ascii="宋体" w:eastAsia="宋体" w:hAnsi="宋体" w:cs="宋体" w:hint="eastAsia"/>
          <w:sz w:val="24"/>
          <w:szCs w:val="24"/>
        </w:rPr>
        <w:t>聚类簇数选择过大，则会导致</w:t>
      </w:r>
      <w:r w:rsidR="003C5B01">
        <w:rPr>
          <w:rFonts w:ascii="宋体" w:eastAsia="宋体" w:hAnsi="宋体" w:cs="宋体" w:hint="eastAsia"/>
          <w:sz w:val="24"/>
          <w:szCs w:val="24"/>
        </w:rPr>
        <w:t>产生聚类结果冗余，</w:t>
      </w:r>
      <w:r w:rsidR="00CF379A">
        <w:rPr>
          <w:rFonts w:ascii="宋体" w:eastAsia="宋体" w:hAnsi="宋体" w:cs="宋体" w:hint="eastAsia"/>
          <w:sz w:val="24"/>
          <w:szCs w:val="24"/>
        </w:rPr>
        <w:t>有可能一个类的样本被划分为两个类</w:t>
      </w:r>
      <w:r w:rsidR="00087665">
        <w:rPr>
          <w:rFonts w:ascii="宋体" w:eastAsia="宋体" w:hAnsi="宋体" w:cs="宋体" w:hint="eastAsia"/>
          <w:sz w:val="24"/>
          <w:szCs w:val="24"/>
        </w:rPr>
        <w:t>，</w:t>
      </w:r>
      <w:r w:rsidR="00AF5F03">
        <w:rPr>
          <w:rFonts w:ascii="宋体" w:eastAsia="宋体" w:hAnsi="宋体" w:cs="宋体" w:hint="eastAsia"/>
          <w:sz w:val="24"/>
          <w:szCs w:val="24"/>
        </w:rPr>
        <w:t>或者</w:t>
      </w:r>
      <w:r w:rsidR="007D20DB">
        <w:rPr>
          <w:rFonts w:ascii="宋体" w:eastAsia="宋体" w:hAnsi="宋体" w:cs="宋体" w:hint="eastAsia"/>
          <w:sz w:val="24"/>
          <w:szCs w:val="24"/>
        </w:rPr>
        <w:t>两个不同的类的样本交叉划分；</w:t>
      </w:r>
      <w:r w:rsidR="001D42D6">
        <w:rPr>
          <w:rFonts w:ascii="宋体" w:eastAsia="宋体" w:hAnsi="宋体" w:cs="宋体" w:hint="eastAsia"/>
          <w:sz w:val="24"/>
          <w:szCs w:val="24"/>
        </w:rPr>
        <w:t>初始聚类中心的选择也会影响</w:t>
      </w:r>
      <w:r w:rsidR="00CE68D0">
        <w:rPr>
          <w:rFonts w:ascii="宋体" w:eastAsia="宋体" w:hAnsi="宋体" w:cs="宋体" w:hint="eastAsia"/>
          <w:sz w:val="24"/>
          <w:szCs w:val="24"/>
        </w:rPr>
        <w:t>最终的聚类结果，</w:t>
      </w:r>
      <w:r w:rsidR="005E1857">
        <w:rPr>
          <w:rFonts w:ascii="宋体" w:eastAsia="宋体" w:hAnsi="宋体" w:cs="宋体" w:hint="eastAsia"/>
          <w:sz w:val="24"/>
          <w:szCs w:val="24"/>
        </w:rPr>
        <w:t>若初始聚类中心选择过于密集，</w:t>
      </w:r>
      <w:r w:rsidR="00B84625">
        <w:rPr>
          <w:rFonts w:ascii="宋体" w:eastAsia="宋体" w:hAnsi="宋体" w:cs="宋体" w:hint="eastAsia"/>
          <w:sz w:val="24"/>
          <w:szCs w:val="24"/>
        </w:rPr>
        <w:t>则会导致聚类划分中产生多个类的样本交叉，</w:t>
      </w:r>
      <w:r w:rsidR="00FC301A">
        <w:rPr>
          <w:rFonts w:ascii="宋体" w:eastAsia="宋体" w:hAnsi="宋体" w:cs="宋体" w:hint="eastAsia"/>
          <w:sz w:val="24"/>
          <w:szCs w:val="24"/>
        </w:rPr>
        <w:t>不能</w:t>
      </w:r>
      <w:r w:rsidR="006F151D">
        <w:rPr>
          <w:rFonts w:ascii="宋体" w:eastAsia="宋体" w:hAnsi="宋体" w:cs="宋体" w:hint="eastAsia"/>
          <w:sz w:val="24"/>
          <w:szCs w:val="24"/>
        </w:rPr>
        <w:t>很好的给划分的类标记，若初始聚类中心选择距离过远，</w:t>
      </w:r>
      <w:r w:rsidR="00315723">
        <w:rPr>
          <w:rFonts w:ascii="宋体" w:eastAsia="宋体" w:hAnsi="宋体" w:cs="宋体" w:hint="eastAsia"/>
          <w:sz w:val="24"/>
          <w:szCs w:val="24"/>
        </w:rPr>
        <w:t>则有可能选择的中心点是边缘点或者异常点，</w:t>
      </w:r>
      <w:r w:rsidR="00B96C50">
        <w:rPr>
          <w:rFonts w:ascii="宋体" w:eastAsia="宋体" w:hAnsi="宋体" w:cs="宋体" w:hint="eastAsia"/>
          <w:sz w:val="24"/>
          <w:szCs w:val="24"/>
        </w:rPr>
        <w:t>导致聚类结果</w:t>
      </w:r>
      <w:r w:rsidR="00810AAE">
        <w:rPr>
          <w:rFonts w:ascii="宋体" w:eastAsia="宋体" w:hAnsi="宋体" w:cs="宋体" w:hint="eastAsia"/>
          <w:sz w:val="24"/>
          <w:szCs w:val="24"/>
        </w:rPr>
        <w:t>无参考价值，所以聚类中心和聚类簇数的选择要合理。</w:t>
      </w:r>
      <w:r w:rsidR="002B0550">
        <w:rPr>
          <w:rFonts w:ascii="宋体" w:eastAsia="宋体" w:hAnsi="宋体" w:cs="宋体" w:hint="eastAsia"/>
          <w:sz w:val="24"/>
          <w:szCs w:val="24"/>
        </w:rPr>
        <w:t>组合的聚类算法一般存在易陷入局部最优的缺点，若达到好的适应度值则会停止聚类算法的迭代进行，从而不能寻</w:t>
      </w:r>
      <w:r w:rsidR="002F2C41">
        <w:rPr>
          <w:rFonts w:ascii="宋体" w:eastAsia="宋体" w:hAnsi="宋体" w:cs="宋体" w:hint="eastAsia"/>
          <w:sz w:val="24"/>
          <w:szCs w:val="24"/>
        </w:rPr>
        <w:t>找</w:t>
      </w:r>
      <w:r w:rsidR="002B0550">
        <w:rPr>
          <w:rFonts w:ascii="宋体" w:eastAsia="宋体" w:hAnsi="宋体" w:cs="宋体" w:hint="eastAsia"/>
          <w:sz w:val="24"/>
          <w:szCs w:val="24"/>
        </w:rPr>
        <w:t>全局最优。</w:t>
      </w:r>
    </w:p>
    <w:p w14:paraId="23B80FF0" w14:textId="216A904F" w:rsidR="00FA18E9" w:rsidRDefault="00FA18E9" w:rsidP="00FA18E9">
      <w:pPr>
        <w:spacing w:line="360" w:lineRule="auto"/>
        <w:ind w:firstLineChars="200" w:firstLine="480"/>
        <w:jc w:val="both"/>
        <w:rPr>
          <w:rFonts w:ascii="宋体" w:eastAsia="宋体" w:hAnsi="宋体" w:cs="宋体"/>
          <w:sz w:val="24"/>
          <w:szCs w:val="24"/>
        </w:rPr>
      </w:pPr>
      <w:r>
        <w:rPr>
          <w:rFonts w:ascii="宋体" w:eastAsia="宋体" w:hAnsi="宋体" w:cs="宋体" w:hint="eastAsia"/>
          <w:sz w:val="24"/>
          <w:szCs w:val="24"/>
        </w:rPr>
        <w:t>技术问题不能有效解决的原因：</w:t>
      </w:r>
    </w:p>
    <w:p w14:paraId="072B48F4" w14:textId="25F430C8" w:rsidR="00F37178" w:rsidRDefault="00F1730F" w:rsidP="00717B21">
      <w:pPr>
        <w:spacing w:line="360" w:lineRule="auto"/>
        <w:ind w:firstLineChars="200" w:firstLine="480"/>
        <w:jc w:val="both"/>
        <w:rPr>
          <w:rFonts w:ascii="宋体" w:eastAsia="宋体" w:hAnsi="宋体" w:cs="宋体"/>
          <w:sz w:val="24"/>
          <w:szCs w:val="24"/>
        </w:rPr>
      </w:pPr>
      <w:r>
        <w:rPr>
          <w:rFonts w:ascii="宋体" w:eastAsia="宋体" w:hAnsi="宋体" w:cs="宋体" w:hint="eastAsia"/>
          <w:sz w:val="24"/>
          <w:szCs w:val="24"/>
        </w:rPr>
        <w:t>不同的</w:t>
      </w:r>
      <w:r w:rsidR="0060763F">
        <w:rPr>
          <w:rFonts w:ascii="宋体" w:eastAsia="宋体" w:hAnsi="宋体" w:cs="宋体" w:hint="eastAsia"/>
          <w:sz w:val="24"/>
          <w:szCs w:val="24"/>
        </w:rPr>
        <w:t>聚类算法都是</w:t>
      </w:r>
      <w:r w:rsidR="003E70CF">
        <w:rPr>
          <w:rFonts w:ascii="宋体" w:eastAsia="宋体" w:hAnsi="宋体" w:cs="宋体" w:hint="eastAsia"/>
          <w:sz w:val="24"/>
          <w:szCs w:val="24"/>
        </w:rPr>
        <w:t>针对特定的数据而适用的，</w:t>
      </w:r>
      <w:r w:rsidR="000109F5">
        <w:rPr>
          <w:rFonts w:ascii="宋体" w:eastAsia="宋体" w:hAnsi="宋体" w:cs="宋体" w:hint="eastAsia"/>
          <w:sz w:val="24"/>
          <w:szCs w:val="24"/>
        </w:rPr>
        <w:t>没有一种聚类算法可以适用于所有数据，</w:t>
      </w:r>
      <w:r w:rsidR="00746713">
        <w:rPr>
          <w:rFonts w:ascii="宋体" w:eastAsia="宋体" w:hAnsi="宋体" w:cs="宋体" w:hint="eastAsia"/>
          <w:sz w:val="24"/>
          <w:szCs w:val="24"/>
        </w:rPr>
        <w:t>由于属于无监督学习，</w:t>
      </w:r>
      <w:r w:rsidR="00F43C40">
        <w:rPr>
          <w:rFonts w:ascii="宋体" w:eastAsia="宋体" w:hAnsi="宋体" w:cs="宋体" w:hint="eastAsia"/>
          <w:sz w:val="24"/>
          <w:szCs w:val="24"/>
        </w:rPr>
        <w:t>词向量的训练直接影响到聚类结果，若没有好的语料，聚类算法将变得毫无意义。</w:t>
      </w:r>
      <w:r w:rsidR="00B62146">
        <w:rPr>
          <w:rFonts w:ascii="宋体" w:eastAsia="宋体" w:hAnsi="宋体" w:cs="宋体" w:hint="eastAsia"/>
          <w:sz w:val="24"/>
          <w:szCs w:val="24"/>
        </w:rPr>
        <w:t>除此之外，好的聚类算法能有效对样本分布进行</w:t>
      </w:r>
      <w:r w:rsidR="002C29DB">
        <w:rPr>
          <w:rFonts w:ascii="宋体" w:eastAsia="宋体" w:hAnsi="宋体" w:cs="宋体" w:hint="eastAsia"/>
          <w:sz w:val="24"/>
          <w:szCs w:val="24"/>
        </w:rPr>
        <w:t>划分</w:t>
      </w:r>
      <w:r w:rsidR="00B62146">
        <w:rPr>
          <w:rFonts w:ascii="宋体" w:eastAsia="宋体" w:hAnsi="宋体" w:cs="宋体" w:hint="eastAsia"/>
          <w:sz w:val="24"/>
          <w:szCs w:val="24"/>
        </w:rPr>
        <w:t>，使最终的聚类结果变得有意义。</w:t>
      </w:r>
    </w:p>
    <w:p w14:paraId="35046D57" w14:textId="3A6D3720" w:rsidR="00FA18E9" w:rsidRDefault="00E642D7" w:rsidP="00FA18E9">
      <w:pPr>
        <w:spacing w:line="360" w:lineRule="auto"/>
        <w:ind w:firstLineChars="200" w:firstLine="480"/>
        <w:jc w:val="both"/>
        <w:rPr>
          <w:rFonts w:ascii="宋体" w:eastAsia="宋体" w:hAnsi="宋体" w:cs="宋体"/>
          <w:sz w:val="24"/>
          <w:szCs w:val="24"/>
        </w:rPr>
      </w:pPr>
      <w:r>
        <w:rPr>
          <w:rFonts w:ascii="宋体" w:eastAsia="宋体" w:hAnsi="宋体" w:cs="宋体" w:hint="eastAsia"/>
          <w:sz w:val="24"/>
          <w:szCs w:val="24"/>
        </w:rPr>
        <w:t>解决的难度在于：</w:t>
      </w:r>
    </w:p>
    <w:p w14:paraId="0AE8881E" w14:textId="77C61FFE" w:rsidR="00604C01" w:rsidRDefault="00604C01" w:rsidP="00FA18E9">
      <w:pPr>
        <w:spacing w:line="360" w:lineRule="auto"/>
        <w:ind w:firstLineChars="200" w:firstLine="480"/>
        <w:jc w:val="both"/>
        <w:rPr>
          <w:rFonts w:ascii="宋体" w:eastAsia="宋体" w:hAnsi="宋体" w:cs="宋体"/>
          <w:sz w:val="24"/>
          <w:szCs w:val="24"/>
        </w:rPr>
      </w:pPr>
      <w:r>
        <w:rPr>
          <w:rFonts w:ascii="宋体" w:eastAsia="宋体" w:hAnsi="宋体" w:cs="宋体" w:hint="eastAsia"/>
          <w:sz w:val="24"/>
          <w:szCs w:val="24"/>
        </w:rPr>
        <w:t>由于K-均值的目标函数不是凸函数，可能包含许多局部最小值，</w:t>
      </w:r>
      <w:r w:rsidRPr="00604C01">
        <w:rPr>
          <w:rFonts w:ascii="宋体" w:eastAsia="宋体" w:hAnsi="宋体" w:cs="宋体" w:hint="eastAsia"/>
          <w:sz w:val="24"/>
          <w:szCs w:val="24"/>
        </w:rPr>
        <w:t>因此，</w:t>
      </w:r>
      <w:r w:rsidR="003C55A0">
        <w:rPr>
          <w:rFonts w:ascii="宋体" w:eastAsia="宋体" w:hAnsi="宋体" w:cs="宋体" w:hint="eastAsia"/>
          <w:sz w:val="24"/>
          <w:szCs w:val="24"/>
        </w:rPr>
        <w:t>K-</w:t>
      </w:r>
      <w:r w:rsidRPr="00604C01">
        <w:rPr>
          <w:rFonts w:ascii="宋体" w:eastAsia="宋体" w:hAnsi="宋体" w:cs="宋体" w:hint="eastAsia"/>
          <w:sz w:val="24"/>
          <w:szCs w:val="24"/>
        </w:rPr>
        <w:t>均值算法主要存在两个</w:t>
      </w:r>
      <w:r>
        <w:rPr>
          <w:rFonts w:ascii="宋体" w:eastAsia="宋体" w:hAnsi="宋体" w:cs="宋体" w:hint="eastAsia"/>
          <w:sz w:val="24"/>
          <w:szCs w:val="24"/>
        </w:rPr>
        <w:t>固有</w:t>
      </w:r>
      <w:r w:rsidRPr="00604C01">
        <w:rPr>
          <w:rFonts w:ascii="宋体" w:eastAsia="宋体" w:hAnsi="宋体" w:cs="宋体" w:hint="eastAsia"/>
          <w:sz w:val="24"/>
          <w:szCs w:val="24"/>
        </w:rPr>
        <w:t>缺点</w:t>
      </w:r>
      <w:r>
        <w:rPr>
          <w:rFonts w:ascii="宋体" w:eastAsia="宋体" w:hAnsi="宋体" w:cs="宋体" w:hint="eastAsia"/>
          <w:sz w:val="24"/>
          <w:szCs w:val="24"/>
        </w:rPr>
        <w:t>：（1）</w:t>
      </w:r>
      <w:r w:rsidRPr="00604C01">
        <w:rPr>
          <w:rFonts w:ascii="宋体" w:eastAsia="宋体" w:hAnsi="宋体" w:cs="宋体" w:hint="eastAsia"/>
          <w:sz w:val="24"/>
          <w:szCs w:val="24"/>
        </w:rPr>
        <w:t>对于随机的初始值选取可能会导致不同的聚类结果</w:t>
      </w:r>
      <w:r w:rsidR="005F5562">
        <w:rPr>
          <w:rFonts w:ascii="宋体" w:eastAsia="宋体" w:hAnsi="宋体" w:cs="宋体" w:hint="eastAsia"/>
          <w:sz w:val="24"/>
          <w:szCs w:val="24"/>
        </w:rPr>
        <w:t>，</w:t>
      </w:r>
      <w:r w:rsidRPr="00604C01">
        <w:rPr>
          <w:rFonts w:ascii="宋体" w:eastAsia="宋体" w:hAnsi="宋体" w:cs="宋体" w:hint="eastAsia"/>
          <w:sz w:val="24"/>
          <w:szCs w:val="24"/>
        </w:rPr>
        <w:t>甚至存在着无解的情况</w:t>
      </w:r>
      <w:r w:rsidR="00474C0F">
        <w:rPr>
          <w:rFonts w:ascii="宋体" w:eastAsia="宋体" w:hAnsi="宋体" w:cs="宋体" w:hint="eastAsia"/>
          <w:sz w:val="24"/>
          <w:szCs w:val="24"/>
        </w:rPr>
        <w:t>；（2）</w:t>
      </w:r>
      <w:r w:rsidRPr="00604C01">
        <w:rPr>
          <w:rFonts w:ascii="宋体" w:eastAsia="宋体" w:hAnsi="宋体" w:cs="宋体" w:hint="eastAsia"/>
          <w:sz w:val="24"/>
          <w:szCs w:val="24"/>
        </w:rPr>
        <w:t>该算法是基于目标函数的算法</w:t>
      </w:r>
      <w:r w:rsidR="007C4C8D">
        <w:rPr>
          <w:rFonts w:ascii="宋体" w:eastAsia="宋体" w:hAnsi="宋体" w:cs="宋体" w:hint="eastAsia"/>
          <w:sz w:val="24"/>
          <w:szCs w:val="24"/>
        </w:rPr>
        <w:t>，</w:t>
      </w:r>
      <w:r w:rsidRPr="00604C01">
        <w:rPr>
          <w:rFonts w:ascii="宋体" w:eastAsia="宋体" w:hAnsi="宋体" w:cs="宋体" w:hint="eastAsia"/>
          <w:sz w:val="24"/>
          <w:szCs w:val="24"/>
        </w:rPr>
        <w:t>通常采用梯度法求解极值</w:t>
      </w:r>
      <w:r w:rsidR="00941D78">
        <w:rPr>
          <w:rFonts w:ascii="宋体" w:eastAsia="宋体" w:hAnsi="宋体" w:cs="宋体" w:hint="eastAsia"/>
          <w:sz w:val="24"/>
          <w:szCs w:val="24"/>
        </w:rPr>
        <w:t>，</w:t>
      </w:r>
      <w:r w:rsidRPr="00604C01">
        <w:rPr>
          <w:rFonts w:ascii="宋体" w:eastAsia="宋体" w:hAnsi="宋体" w:cs="宋体" w:hint="eastAsia"/>
          <w:sz w:val="24"/>
          <w:szCs w:val="24"/>
        </w:rPr>
        <w:t>由于梯度法的搜索方向是沿着能量减少的方向进行</w:t>
      </w:r>
      <w:r w:rsidR="00941D78">
        <w:rPr>
          <w:rFonts w:ascii="宋体" w:eastAsia="宋体" w:hAnsi="宋体" w:cs="宋体" w:hint="eastAsia"/>
          <w:sz w:val="24"/>
          <w:szCs w:val="24"/>
        </w:rPr>
        <w:t>，</w:t>
      </w:r>
      <w:r w:rsidRPr="00604C01">
        <w:rPr>
          <w:rFonts w:ascii="宋体" w:eastAsia="宋体" w:hAnsi="宋体" w:cs="宋体" w:hint="eastAsia"/>
          <w:sz w:val="24"/>
          <w:szCs w:val="24"/>
        </w:rPr>
        <w:t>使得算法很容易陷入局部极值</w:t>
      </w:r>
      <w:r w:rsidR="00941D78">
        <w:rPr>
          <w:rFonts w:ascii="宋体" w:eastAsia="宋体" w:hAnsi="宋体" w:cs="宋体" w:hint="eastAsia"/>
          <w:sz w:val="24"/>
          <w:szCs w:val="24"/>
        </w:rPr>
        <w:t>。</w:t>
      </w:r>
      <w:r w:rsidRPr="00604C01">
        <w:rPr>
          <w:rFonts w:ascii="宋体" w:eastAsia="宋体" w:hAnsi="宋体" w:cs="宋体" w:hint="eastAsia"/>
          <w:sz w:val="24"/>
          <w:szCs w:val="24"/>
        </w:rPr>
        <w:t>这两大缺陷大大限制了它的应用范围</w:t>
      </w:r>
      <w:r w:rsidR="00941D78">
        <w:rPr>
          <w:rFonts w:ascii="宋体" w:eastAsia="宋体" w:hAnsi="宋体" w:cs="宋体" w:hint="eastAsia"/>
          <w:sz w:val="24"/>
          <w:szCs w:val="24"/>
        </w:rPr>
        <w:t>。</w:t>
      </w:r>
    </w:p>
    <w:p w14:paraId="5C58D77C" w14:textId="04B6C2C5" w:rsidR="00E642D7" w:rsidRDefault="00BD4B30" w:rsidP="00FD0C73">
      <w:pPr>
        <w:spacing w:line="360" w:lineRule="auto"/>
        <w:ind w:firstLineChars="200" w:firstLine="480"/>
        <w:jc w:val="both"/>
        <w:rPr>
          <w:rFonts w:ascii="宋体" w:eastAsia="宋体" w:hAnsi="宋体" w:cs="宋体"/>
          <w:sz w:val="24"/>
          <w:szCs w:val="24"/>
        </w:rPr>
      </w:pPr>
      <w:r>
        <w:rPr>
          <w:rFonts w:ascii="宋体" w:eastAsia="宋体" w:hAnsi="宋体" w:cs="宋体" w:hint="eastAsia"/>
          <w:sz w:val="24"/>
          <w:szCs w:val="24"/>
        </w:rPr>
        <w:t>解决的意义在于：</w:t>
      </w:r>
    </w:p>
    <w:p w14:paraId="725AB80F" w14:textId="69D59E4C" w:rsidR="00EB09D3" w:rsidRPr="00EB09D3" w:rsidRDefault="00EB09D3" w:rsidP="00FD32F6">
      <w:pPr>
        <w:spacing w:line="360" w:lineRule="auto"/>
        <w:ind w:firstLineChars="200" w:firstLine="480"/>
        <w:jc w:val="both"/>
        <w:rPr>
          <w:rFonts w:ascii="宋体" w:eastAsia="宋体" w:hAnsi="宋体" w:cs="宋体"/>
          <w:sz w:val="24"/>
          <w:szCs w:val="24"/>
        </w:rPr>
      </w:pPr>
      <w:r w:rsidRPr="008F1DD4">
        <w:rPr>
          <w:rFonts w:ascii="宋体" w:eastAsia="宋体" w:hAnsi="宋体" w:cs="宋体" w:hint="eastAsia"/>
          <w:sz w:val="24"/>
          <w:szCs w:val="24"/>
        </w:rPr>
        <w:lastRenderedPageBreak/>
        <w:t>在分析</w:t>
      </w:r>
      <w:r>
        <w:rPr>
          <w:rFonts w:ascii="宋体" w:eastAsia="宋体" w:hAnsi="宋体" w:cs="宋体"/>
          <w:sz w:val="24"/>
          <w:szCs w:val="24"/>
        </w:rPr>
        <w:t>K</w:t>
      </w:r>
      <w:r>
        <w:rPr>
          <w:rFonts w:ascii="宋体" w:eastAsia="宋体" w:hAnsi="宋体" w:cs="宋体" w:hint="eastAsia"/>
          <w:sz w:val="24"/>
          <w:szCs w:val="24"/>
        </w:rPr>
        <w:t>-</w:t>
      </w:r>
      <w:r w:rsidRPr="008F1DD4">
        <w:rPr>
          <w:rFonts w:ascii="宋体" w:eastAsia="宋体" w:hAnsi="宋体" w:cs="宋体" w:hint="eastAsia"/>
          <w:sz w:val="24"/>
          <w:szCs w:val="24"/>
        </w:rPr>
        <w:t>均值聚类算法存在不足的基础上</w:t>
      </w:r>
      <w:r>
        <w:rPr>
          <w:rFonts w:ascii="宋体" w:eastAsia="宋体" w:hAnsi="宋体" w:cs="宋体" w:hint="eastAsia"/>
          <w:sz w:val="24"/>
          <w:szCs w:val="24"/>
        </w:rPr>
        <w:t>，本发明提出了一种新</w:t>
      </w:r>
      <w:r w:rsidR="00737D3F">
        <w:rPr>
          <w:rFonts w:ascii="宋体" w:eastAsia="宋体" w:hAnsi="宋体" w:cs="宋体" w:hint="eastAsia"/>
          <w:sz w:val="24"/>
          <w:szCs w:val="24"/>
        </w:rPr>
        <w:t>的</w:t>
      </w:r>
      <w:r>
        <w:rPr>
          <w:rFonts w:ascii="宋体" w:eastAsia="宋体" w:hAnsi="宋体" w:cs="宋体" w:hint="eastAsia"/>
          <w:sz w:val="24"/>
          <w:szCs w:val="24"/>
        </w:rPr>
        <w:t>聚类算法，</w:t>
      </w:r>
      <w:r w:rsidRPr="008F1DD4">
        <w:rPr>
          <w:rFonts w:ascii="宋体" w:eastAsia="宋体" w:hAnsi="宋体" w:cs="宋体" w:hint="eastAsia"/>
          <w:sz w:val="24"/>
          <w:szCs w:val="24"/>
        </w:rPr>
        <w:t>实验结果证明</w:t>
      </w:r>
      <w:r>
        <w:rPr>
          <w:rFonts w:ascii="宋体" w:eastAsia="宋体" w:hAnsi="宋体" w:cs="宋体" w:hint="eastAsia"/>
          <w:sz w:val="24"/>
          <w:szCs w:val="24"/>
        </w:rPr>
        <w:t>，</w:t>
      </w:r>
      <w:r w:rsidRPr="008F1DD4">
        <w:rPr>
          <w:rFonts w:ascii="宋体" w:eastAsia="宋体" w:hAnsi="宋体" w:cs="宋体" w:hint="eastAsia"/>
          <w:sz w:val="24"/>
          <w:szCs w:val="24"/>
        </w:rPr>
        <w:t>该算法有很好的全局收敛性</w:t>
      </w:r>
      <w:r>
        <w:rPr>
          <w:rFonts w:ascii="宋体" w:eastAsia="宋体" w:hAnsi="宋体" w:cs="宋体" w:hint="eastAsia"/>
          <w:sz w:val="24"/>
          <w:szCs w:val="24"/>
        </w:rPr>
        <w:t>，</w:t>
      </w:r>
      <w:r w:rsidRPr="008F1DD4">
        <w:rPr>
          <w:rFonts w:ascii="宋体" w:eastAsia="宋体" w:hAnsi="宋体" w:cs="宋体" w:hint="eastAsia"/>
          <w:sz w:val="24"/>
          <w:szCs w:val="24"/>
        </w:rPr>
        <w:t>不仅有效地克服了传统的</w:t>
      </w:r>
      <w:r>
        <w:rPr>
          <w:rFonts w:ascii="宋体" w:eastAsia="宋体" w:hAnsi="宋体" w:cs="宋体" w:hint="eastAsia"/>
          <w:sz w:val="24"/>
          <w:szCs w:val="24"/>
        </w:rPr>
        <w:t>K-</w:t>
      </w:r>
      <w:r w:rsidRPr="008F1DD4">
        <w:rPr>
          <w:rFonts w:ascii="宋体" w:eastAsia="宋体" w:hAnsi="宋体" w:cs="宋体" w:hint="eastAsia"/>
          <w:sz w:val="24"/>
          <w:szCs w:val="24"/>
        </w:rPr>
        <w:t>均值算法易陷入局部极小值和对初始值敏感的问题</w:t>
      </w:r>
      <w:r>
        <w:rPr>
          <w:rFonts w:ascii="宋体" w:eastAsia="宋体" w:hAnsi="宋体" w:cs="宋体" w:hint="eastAsia"/>
          <w:sz w:val="24"/>
          <w:szCs w:val="24"/>
        </w:rPr>
        <w:t>，</w:t>
      </w:r>
      <w:r w:rsidRPr="008F1DD4">
        <w:rPr>
          <w:rFonts w:ascii="宋体" w:eastAsia="宋体" w:hAnsi="宋体" w:cs="宋体" w:hint="eastAsia"/>
          <w:sz w:val="24"/>
          <w:szCs w:val="24"/>
        </w:rPr>
        <w:t>而且具有较快的收敛速度</w:t>
      </w:r>
      <w:r>
        <w:rPr>
          <w:rFonts w:ascii="宋体" w:eastAsia="宋体" w:hAnsi="宋体" w:cs="宋体" w:hint="eastAsia"/>
          <w:sz w:val="24"/>
          <w:szCs w:val="24"/>
        </w:rPr>
        <w:t>。</w:t>
      </w:r>
    </w:p>
    <w:p w14:paraId="793E6061" w14:textId="3750B913" w:rsidR="006E5FC7" w:rsidRDefault="006E5FC7" w:rsidP="001F1259">
      <w:pPr>
        <w:spacing w:line="274" w:lineRule="exact"/>
        <w:rPr>
          <w:rFonts w:ascii="宋体" w:eastAsia="宋体" w:hAnsi="宋体" w:cs="宋体"/>
          <w:b/>
          <w:bCs/>
          <w:sz w:val="24"/>
          <w:szCs w:val="24"/>
        </w:rPr>
      </w:pPr>
      <w:r>
        <w:rPr>
          <w:rFonts w:ascii="宋体" w:eastAsia="宋体" w:hAnsi="宋体" w:cs="宋体"/>
          <w:b/>
          <w:bCs/>
          <w:sz w:val="24"/>
          <w:szCs w:val="24"/>
        </w:rPr>
        <w:t>发明内容</w:t>
      </w:r>
    </w:p>
    <w:p w14:paraId="2ED8E006" w14:textId="734704D8" w:rsidR="00411D45" w:rsidRDefault="00411D45" w:rsidP="00611B03">
      <w:pPr>
        <w:spacing w:line="360" w:lineRule="auto"/>
        <w:ind w:firstLineChars="200" w:firstLine="480"/>
        <w:jc w:val="both"/>
        <w:rPr>
          <w:rFonts w:ascii="宋体" w:eastAsia="宋体" w:hAnsi="宋体" w:cs="宋体"/>
          <w:sz w:val="24"/>
          <w:szCs w:val="24"/>
        </w:rPr>
      </w:pPr>
      <w:r w:rsidRPr="00411D45">
        <w:rPr>
          <w:rFonts w:ascii="宋体" w:eastAsia="宋体" w:hAnsi="宋体" w:cs="宋体" w:hint="eastAsia"/>
          <w:sz w:val="24"/>
          <w:szCs w:val="24"/>
        </w:rPr>
        <w:t>本发明提出一种自组织映射的粒子群均值聚类算法</w:t>
      </w:r>
      <w:r>
        <w:rPr>
          <w:rFonts w:ascii="宋体" w:eastAsia="宋体" w:hAnsi="宋体" w:cs="宋体" w:hint="eastAsia"/>
          <w:sz w:val="24"/>
          <w:szCs w:val="24"/>
        </w:rPr>
        <w:t>，解决了传统</w:t>
      </w:r>
      <w:r w:rsidR="00CB5F7D">
        <w:rPr>
          <w:rFonts w:ascii="宋体" w:eastAsia="宋体" w:hAnsi="宋体" w:cs="宋体" w:hint="eastAsia"/>
          <w:sz w:val="24"/>
          <w:szCs w:val="24"/>
        </w:rPr>
        <w:t>聚类算法</w:t>
      </w:r>
      <w:r w:rsidR="00C47AD3" w:rsidRPr="008F1DD4">
        <w:rPr>
          <w:rFonts w:ascii="宋体" w:eastAsia="宋体" w:hAnsi="宋体" w:cs="宋体" w:hint="eastAsia"/>
          <w:sz w:val="24"/>
          <w:szCs w:val="24"/>
        </w:rPr>
        <w:t>陷入局部极小值和对初始值敏感的问题</w:t>
      </w:r>
      <w:r w:rsidR="00756F1B">
        <w:rPr>
          <w:rFonts w:ascii="宋体" w:eastAsia="宋体" w:hAnsi="宋体" w:cs="宋体" w:hint="eastAsia"/>
          <w:sz w:val="24"/>
          <w:szCs w:val="24"/>
        </w:rPr>
        <w:t>，</w:t>
      </w:r>
      <w:r w:rsidR="001C49EC">
        <w:rPr>
          <w:rFonts w:ascii="宋体" w:eastAsia="宋体" w:hAnsi="宋体" w:cs="宋体" w:hint="eastAsia"/>
          <w:sz w:val="24"/>
          <w:szCs w:val="24"/>
        </w:rPr>
        <w:t>对无</w:t>
      </w:r>
      <w:r w:rsidR="00C32C57">
        <w:rPr>
          <w:rFonts w:ascii="宋体" w:eastAsia="宋体" w:hAnsi="宋体" w:cs="宋体" w:hint="eastAsia"/>
          <w:sz w:val="24"/>
          <w:szCs w:val="24"/>
        </w:rPr>
        <w:t>标记</w:t>
      </w:r>
      <w:r w:rsidR="001C49EC">
        <w:rPr>
          <w:rFonts w:ascii="宋体" w:eastAsia="宋体" w:hAnsi="宋体" w:cs="宋体" w:hint="eastAsia"/>
          <w:sz w:val="24"/>
          <w:szCs w:val="24"/>
        </w:rPr>
        <w:t>的样本能够实现很好的聚类效果，提高了</w:t>
      </w:r>
      <w:r w:rsidR="007727B1">
        <w:rPr>
          <w:rFonts w:ascii="宋体" w:eastAsia="宋体" w:hAnsi="宋体" w:cs="宋体" w:hint="eastAsia"/>
          <w:sz w:val="24"/>
          <w:szCs w:val="24"/>
        </w:rPr>
        <w:t>对</w:t>
      </w:r>
      <w:r w:rsidR="001C49EC">
        <w:rPr>
          <w:rFonts w:ascii="宋体" w:eastAsia="宋体" w:hAnsi="宋体" w:cs="宋体" w:hint="eastAsia"/>
          <w:sz w:val="24"/>
          <w:szCs w:val="24"/>
        </w:rPr>
        <w:t>样本的适用性。</w:t>
      </w:r>
    </w:p>
    <w:p w14:paraId="47C223FA" w14:textId="672B12A5" w:rsidR="007833D7" w:rsidRDefault="007833D7" w:rsidP="00611B03">
      <w:pPr>
        <w:spacing w:line="360" w:lineRule="auto"/>
        <w:ind w:firstLineChars="200" w:firstLine="480"/>
        <w:jc w:val="both"/>
        <w:rPr>
          <w:rFonts w:ascii="宋体" w:eastAsia="宋体" w:hAnsi="宋体" w:cs="宋体"/>
          <w:sz w:val="24"/>
          <w:szCs w:val="24"/>
        </w:rPr>
      </w:pPr>
      <w:r>
        <w:rPr>
          <w:rFonts w:ascii="宋体" w:eastAsia="宋体" w:hAnsi="宋体" w:cs="宋体" w:hint="eastAsia"/>
          <w:sz w:val="24"/>
          <w:szCs w:val="24"/>
        </w:rPr>
        <w:t>本发明</w:t>
      </w:r>
      <w:r w:rsidR="008F3BA6">
        <w:rPr>
          <w:rFonts w:ascii="宋体" w:eastAsia="宋体" w:hAnsi="宋体" w:cs="宋体" w:hint="eastAsia"/>
          <w:sz w:val="24"/>
          <w:szCs w:val="24"/>
        </w:rPr>
        <w:t>所采用的方案</w:t>
      </w:r>
      <w:r w:rsidR="00EB608F">
        <w:rPr>
          <w:rFonts w:ascii="宋体" w:eastAsia="宋体" w:hAnsi="宋体" w:cs="宋体" w:hint="eastAsia"/>
          <w:sz w:val="24"/>
          <w:szCs w:val="24"/>
        </w:rPr>
        <w:t>是</w:t>
      </w:r>
      <w:r w:rsidR="008F3BA6">
        <w:rPr>
          <w:rFonts w:ascii="宋体" w:eastAsia="宋体" w:hAnsi="宋体" w:cs="宋体" w:hint="eastAsia"/>
          <w:sz w:val="24"/>
          <w:szCs w:val="24"/>
        </w:rPr>
        <w:t>，</w:t>
      </w:r>
      <w:r w:rsidRPr="00411D45">
        <w:rPr>
          <w:rFonts w:ascii="宋体" w:eastAsia="宋体" w:hAnsi="宋体" w:cs="宋体" w:hint="eastAsia"/>
          <w:sz w:val="24"/>
          <w:szCs w:val="24"/>
        </w:rPr>
        <w:t>自组织映射的粒子群均值聚类算法</w:t>
      </w:r>
      <w:r>
        <w:rPr>
          <w:rFonts w:ascii="宋体" w:eastAsia="宋体" w:hAnsi="宋体" w:cs="宋体" w:hint="eastAsia"/>
          <w:sz w:val="24"/>
          <w:szCs w:val="24"/>
        </w:rPr>
        <w:t>，</w:t>
      </w:r>
      <w:r w:rsidR="00045062">
        <w:rPr>
          <w:rFonts w:ascii="宋体" w:eastAsia="宋体" w:hAnsi="宋体" w:cs="宋体" w:hint="eastAsia"/>
          <w:sz w:val="24"/>
          <w:szCs w:val="24"/>
        </w:rPr>
        <w:t>包括：</w:t>
      </w:r>
    </w:p>
    <w:p w14:paraId="55621497" w14:textId="77777777" w:rsidR="00CA62A8" w:rsidRPr="001D4A7A" w:rsidRDefault="00CA62A8" w:rsidP="00CA62A8">
      <w:pPr>
        <w:spacing w:line="360" w:lineRule="auto"/>
        <w:ind w:firstLineChars="200" w:firstLine="480"/>
        <w:jc w:val="both"/>
        <w:rPr>
          <w:rFonts w:ascii="宋体" w:eastAsia="宋体" w:hAnsi="宋体" w:cs="宋体"/>
          <w:sz w:val="24"/>
          <w:szCs w:val="24"/>
        </w:rPr>
      </w:pPr>
      <w:r w:rsidRPr="001D4A7A">
        <w:rPr>
          <w:rFonts w:ascii="宋体" w:eastAsia="宋体" w:hAnsi="宋体" w:cs="宋体" w:hint="eastAsia"/>
          <w:sz w:val="24"/>
          <w:szCs w:val="24"/>
        </w:rPr>
        <w:t>数据预处理模块，用于将原始文本处理成聚类算法能够识别的向量形式。</w:t>
      </w:r>
    </w:p>
    <w:p w14:paraId="2EBCB6D4" w14:textId="77777777" w:rsidR="00CA62A8" w:rsidRPr="001D4A7A" w:rsidRDefault="00CA62A8" w:rsidP="00CA62A8">
      <w:pPr>
        <w:spacing w:line="360" w:lineRule="auto"/>
        <w:ind w:firstLineChars="200" w:firstLine="480"/>
        <w:jc w:val="both"/>
        <w:rPr>
          <w:rFonts w:ascii="宋体" w:eastAsia="宋体" w:hAnsi="宋体" w:cs="宋体"/>
          <w:sz w:val="24"/>
          <w:szCs w:val="24"/>
        </w:rPr>
      </w:pPr>
      <w:r w:rsidRPr="001D4A7A">
        <w:rPr>
          <w:rFonts w:ascii="宋体" w:eastAsia="宋体" w:hAnsi="宋体" w:cs="宋体" w:hint="eastAsia"/>
          <w:sz w:val="24"/>
          <w:szCs w:val="24"/>
        </w:rPr>
        <w:t>S</w:t>
      </w:r>
      <w:r w:rsidRPr="001D4A7A">
        <w:rPr>
          <w:rFonts w:ascii="宋体" w:eastAsia="宋体" w:hAnsi="宋体" w:cs="宋体"/>
          <w:sz w:val="24"/>
          <w:szCs w:val="24"/>
        </w:rPr>
        <w:t>OM</w:t>
      </w:r>
      <w:r w:rsidRPr="001D4A7A">
        <w:rPr>
          <w:rFonts w:ascii="宋体" w:eastAsia="宋体" w:hAnsi="宋体" w:cs="宋体" w:hint="eastAsia"/>
          <w:sz w:val="24"/>
          <w:szCs w:val="24"/>
        </w:rPr>
        <w:t>粗聚类模块，用于输入向量经过竞争学习获得获胜神经元，输入层与竞争层的神经元通过权值连接，调整获胜神经元及相邻神经元的连接权值，使样本分布最终趋于稳定的聚类划分。</w:t>
      </w:r>
    </w:p>
    <w:p w14:paraId="18BEB1EB" w14:textId="77777777" w:rsidR="00CA62A8" w:rsidRPr="001D4A7A" w:rsidRDefault="00CA62A8" w:rsidP="00CA62A8">
      <w:pPr>
        <w:spacing w:line="360" w:lineRule="auto"/>
        <w:ind w:firstLineChars="200" w:firstLine="480"/>
        <w:jc w:val="both"/>
        <w:rPr>
          <w:rFonts w:ascii="宋体" w:eastAsia="宋体" w:hAnsi="宋体" w:cs="宋体"/>
          <w:sz w:val="24"/>
          <w:szCs w:val="24"/>
        </w:rPr>
      </w:pPr>
      <w:r w:rsidRPr="001D4A7A">
        <w:rPr>
          <w:rFonts w:ascii="宋体" w:eastAsia="宋体" w:hAnsi="宋体" w:cs="宋体" w:hint="eastAsia"/>
          <w:sz w:val="24"/>
          <w:szCs w:val="24"/>
        </w:rPr>
        <w:t>W</w:t>
      </w:r>
      <w:r w:rsidRPr="001D4A7A">
        <w:rPr>
          <w:rFonts w:ascii="宋体" w:eastAsia="宋体" w:hAnsi="宋体" w:cs="宋体"/>
          <w:sz w:val="24"/>
          <w:szCs w:val="24"/>
        </w:rPr>
        <w:t>PK</w:t>
      </w:r>
      <w:r w:rsidRPr="001D4A7A">
        <w:rPr>
          <w:rFonts w:ascii="宋体" w:eastAsia="宋体" w:hAnsi="宋体" w:cs="宋体" w:hint="eastAsia"/>
          <w:sz w:val="24"/>
          <w:szCs w:val="24"/>
        </w:rPr>
        <w:t>细聚类模块，用于对S</w:t>
      </w:r>
      <w:r w:rsidRPr="001D4A7A">
        <w:rPr>
          <w:rFonts w:ascii="宋体" w:eastAsia="宋体" w:hAnsi="宋体" w:cs="宋体"/>
          <w:sz w:val="24"/>
          <w:szCs w:val="24"/>
        </w:rPr>
        <w:t>OM</w:t>
      </w:r>
      <w:r w:rsidRPr="001D4A7A">
        <w:rPr>
          <w:rFonts w:ascii="宋体" w:eastAsia="宋体" w:hAnsi="宋体" w:cs="宋体" w:hint="eastAsia"/>
          <w:sz w:val="24"/>
          <w:szCs w:val="24"/>
        </w:rPr>
        <w:t>的粗聚类结果进行细聚类划分，利用S</w:t>
      </w:r>
      <w:r w:rsidRPr="001D4A7A">
        <w:rPr>
          <w:rFonts w:ascii="宋体" w:eastAsia="宋体" w:hAnsi="宋体" w:cs="宋体"/>
          <w:sz w:val="24"/>
          <w:szCs w:val="24"/>
        </w:rPr>
        <w:t>OM</w:t>
      </w:r>
      <w:r w:rsidRPr="001D4A7A">
        <w:rPr>
          <w:rFonts w:ascii="宋体" w:eastAsia="宋体" w:hAnsi="宋体" w:cs="宋体" w:hint="eastAsia"/>
          <w:sz w:val="24"/>
          <w:szCs w:val="24"/>
        </w:rPr>
        <w:t>的聚类结果初始化W</w:t>
      </w:r>
      <w:r w:rsidRPr="001D4A7A">
        <w:rPr>
          <w:rFonts w:ascii="宋体" w:eastAsia="宋体" w:hAnsi="宋体" w:cs="宋体"/>
          <w:sz w:val="24"/>
          <w:szCs w:val="24"/>
        </w:rPr>
        <w:t>PSO</w:t>
      </w:r>
      <w:r w:rsidRPr="001D4A7A">
        <w:rPr>
          <w:rFonts w:ascii="宋体" w:eastAsia="宋体" w:hAnsi="宋体" w:cs="宋体" w:hint="eastAsia"/>
          <w:sz w:val="24"/>
          <w:szCs w:val="24"/>
        </w:rPr>
        <w:t>算法，通过聚类中心对粒子的“牵引”改变粒子位置，使粒子向聚类中心的位置移动，每次迭代粒子都向聚类中心的位置移动，通过不断迭代直至适应度值及聚类结果不再变化。</w:t>
      </w:r>
    </w:p>
    <w:p w14:paraId="66BC421C" w14:textId="77777777" w:rsidR="00CA62A8" w:rsidRDefault="00CA62A8" w:rsidP="00CA62A8">
      <w:pPr>
        <w:spacing w:line="360" w:lineRule="auto"/>
        <w:ind w:firstLineChars="200" w:firstLine="480"/>
        <w:jc w:val="both"/>
        <w:rPr>
          <w:rFonts w:ascii="宋体" w:eastAsia="宋体" w:hAnsi="宋体" w:cs="宋体"/>
          <w:sz w:val="24"/>
          <w:szCs w:val="24"/>
        </w:rPr>
      </w:pPr>
      <w:r w:rsidRPr="001D4A7A">
        <w:rPr>
          <w:rFonts w:ascii="宋体" w:eastAsia="宋体" w:hAnsi="宋体" w:cs="宋体" w:hint="eastAsia"/>
          <w:sz w:val="24"/>
          <w:szCs w:val="24"/>
        </w:rPr>
        <w:t>聚类结果输出模块，用于对最终的聚类结果作可视化处理，将不同类内的样本统计，计算样本聚类的准确率，刻画样本迭代过程中的适应度曲线，使用D</w:t>
      </w:r>
      <w:r w:rsidRPr="001D4A7A">
        <w:rPr>
          <w:rFonts w:ascii="宋体" w:eastAsia="宋体" w:hAnsi="宋体" w:cs="宋体"/>
          <w:sz w:val="24"/>
          <w:szCs w:val="24"/>
        </w:rPr>
        <w:t>avies-Bouldin index</w:t>
      </w:r>
      <w:r w:rsidRPr="001D4A7A">
        <w:rPr>
          <w:rFonts w:ascii="宋体" w:eastAsia="宋体" w:hAnsi="宋体" w:cs="宋体" w:hint="eastAsia"/>
          <w:sz w:val="24"/>
          <w:szCs w:val="24"/>
        </w:rPr>
        <w:t>、D</w:t>
      </w:r>
      <w:r w:rsidRPr="001D4A7A">
        <w:rPr>
          <w:rFonts w:ascii="宋体" w:eastAsia="宋体" w:hAnsi="宋体" w:cs="宋体"/>
          <w:sz w:val="24"/>
          <w:szCs w:val="24"/>
        </w:rPr>
        <w:t>unn's index</w:t>
      </w:r>
      <w:r w:rsidRPr="001D4A7A">
        <w:rPr>
          <w:rFonts w:ascii="宋体" w:eastAsia="宋体" w:hAnsi="宋体" w:cs="宋体" w:hint="eastAsia"/>
          <w:sz w:val="24"/>
          <w:szCs w:val="24"/>
        </w:rPr>
        <w:t>和Sil</w:t>
      </w:r>
      <w:r w:rsidRPr="001D4A7A">
        <w:rPr>
          <w:rFonts w:ascii="宋体" w:eastAsia="宋体" w:hAnsi="宋体" w:cs="宋体"/>
          <w:sz w:val="24"/>
          <w:szCs w:val="24"/>
        </w:rPr>
        <w:t>houette coefficient</w:t>
      </w:r>
      <w:r w:rsidRPr="001D4A7A">
        <w:rPr>
          <w:rFonts w:ascii="宋体" w:eastAsia="宋体" w:hAnsi="宋体" w:cs="宋体" w:hint="eastAsia"/>
          <w:sz w:val="24"/>
          <w:szCs w:val="24"/>
        </w:rPr>
        <w:t>等评价指标来衡量算法好坏。</w:t>
      </w:r>
    </w:p>
    <w:p w14:paraId="7A7740B2" w14:textId="439E138F" w:rsidR="00045062" w:rsidRDefault="00280B4D" w:rsidP="000D1442">
      <w:pPr>
        <w:spacing w:line="360" w:lineRule="auto"/>
        <w:ind w:firstLineChars="200" w:firstLine="480"/>
        <w:jc w:val="both"/>
        <w:rPr>
          <w:rFonts w:ascii="宋体" w:eastAsia="宋体" w:hAnsi="宋体" w:cs="宋体"/>
          <w:sz w:val="24"/>
          <w:szCs w:val="24"/>
        </w:rPr>
      </w:pPr>
      <w:r w:rsidRPr="00280B4D">
        <w:rPr>
          <w:rFonts w:ascii="宋体" w:eastAsia="宋体" w:hAnsi="宋体" w:cs="宋体" w:hint="eastAsia"/>
          <w:sz w:val="24"/>
          <w:szCs w:val="24"/>
        </w:rPr>
        <w:t>本发明所采用的另一种技术方案是，</w:t>
      </w:r>
      <w:r w:rsidRPr="00411D45">
        <w:rPr>
          <w:rFonts w:ascii="宋体" w:eastAsia="宋体" w:hAnsi="宋体" w:cs="宋体" w:hint="eastAsia"/>
          <w:sz w:val="24"/>
          <w:szCs w:val="24"/>
        </w:rPr>
        <w:t>自组织映射的粒子群均值聚类算法</w:t>
      </w:r>
      <w:r w:rsidRPr="00280B4D">
        <w:rPr>
          <w:rFonts w:ascii="宋体" w:eastAsia="宋体" w:hAnsi="宋体" w:cs="宋体" w:hint="eastAsia"/>
          <w:sz w:val="24"/>
          <w:szCs w:val="24"/>
        </w:rPr>
        <w:t>，具体</w:t>
      </w:r>
      <w:r w:rsidR="00AC589E">
        <w:rPr>
          <w:rFonts w:ascii="宋体" w:eastAsia="宋体" w:hAnsi="宋体" w:cs="宋体" w:hint="eastAsia"/>
          <w:sz w:val="24"/>
          <w:szCs w:val="24"/>
        </w:rPr>
        <w:t>如下：</w:t>
      </w:r>
    </w:p>
    <w:p w14:paraId="02FCA7B3" w14:textId="77777777" w:rsidR="00293325" w:rsidRDefault="00293325" w:rsidP="00293325">
      <w:pPr>
        <w:spacing w:line="360" w:lineRule="auto"/>
        <w:ind w:firstLineChars="200" w:firstLine="480"/>
        <w:jc w:val="both"/>
        <w:rPr>
          <w:rFonts w:ascii="宋体" w:eastAsia="宋体" w:hAnsi="宋体" w:cs="宋体"/>
          <w:sz w:val="24"/>
          <w:szCs w:val="24"/>
        </w:rPr>
      </w:pPr>
      <w:r>
        <w:rPr>
          <w:rFonts w:ascii="宋体" w:eastAsia="宋体" w:hAnsi="宋体" w:cs="宋体" w:hint="eastAsia"/>
          <w:sz w:val="24"/>
          <w:szCs w:val="24"/>
        </w:rPr>
        <w:t>步骤S1：本发明的数据集使用U</w:t>
      </w:r>
      <w:r>
        <w:rPr>
          <w:rFonts w:ascii="宋体" w:eastAsia="宋体" w:hAnsi="宋体" w:cs="宋体"/>
          <w:sz w:val="24"/>
          <w:szCs w:val="24"/>
        </w:rPr>
        <w:t>CI</w:t>
      </w:r>
      <w:r>
        <w:rPr>
          <w:rFonts w:ascii="宋体" w:eastAsia="宋体" w:hAnsi="宋体" w:cs="宋体" w:hint="eastAsia"/>
          <w:sz w:val="24"/>
          <w:szCs w:val="24"/>
        </w:rPr>
        <w:t>的公开数据</w:t>
      </w:r>
      <w:r w:rsidRPr="00DA39CF">
        <w:rPr>
          <w:rFonts w:ascii="宋体" w:eastAsia="宋体" w:hAnsi="宋体" w:cs="宋体" w:hint="eastAsia"/>
          <w:sz w:val="24"/>
          <w:szCs w:val="24"/>
        </w:rPr>
        <w:t>Iris、</w:t>
      </w:r>
      <w:r w:rsidRPr="00DA39CF">
        <w:rPr>
          <w:rFonts w:ascii="宋体" w:eastAsia="宋体" w:hAnsi="宋体" w:cs="宋体"/>
          <w:sz w:val="24"/>
          <w:szCs w:val="24"/>
        </w:rPr>
        <w:t>Wine</w:t>
      </w:r>
      <w:r w:rsidRPr="00DA39CF">
        <w:rPr>
          <w:rFonts w:ascii="宋体" w:eastAsia="宋体" w:hAnsi="宋体" w:cs="宋体" w:hint="eastAsia"/>
          <w:sz w:val="24"/>
          <w:szCs w:val="24"/>
        </w:rPr>
        <w:t>、</w:t>
      </w:r>
      <w:r w:rsidRPr="00DA39CF">
        <w:rPr>
          <w:rFonts w:ascii="宋体" w:eastAsia="宋体" w:hAnsi="宋体" w:cs="宋体"/>
          <w:sz w:val="24"/>
          <w:szCs w:val="24"/>
        </w:rPr>
        <w:t>Glass</w:t>
      </w:r>
      <w:r w:rsidRPr="00DA39CF">
        <w:rPr>
          <w:rFonts w:ascii="宋体" w:eastAsia="宋体" w:hAnsi="宋体" w:cs="宋体" w:hint="eastAsia"/>
          <w:sz w:val="24"/>
          <w:szCs w:val="24"/>
        </w:rPr>
        <w:t>，三个数据集的样本都是向量形式。</w:t>
      </w:r>
      <w:r w:rsidRPr="00B1494F">
        <w:rPr>
          <w:rFonts w:ascii="宋体" w:eastAsia="宋体" w:hAnsi="宋体" w:cs="宋体" w:hint="eastAsia"/>
          <w:sz w:val="24"/>
          <w:szCs w:val="24"/>
        </w:rPr>
        <w:t>Iris</w:t>
      </w:r>
      <w:r w:rsidRPr="00B1494F">
        <w:rPr>
          <w:rFonts w:ascii="宋体" w:eastAsia="宋体" w:hAnsi="宋体" w:cs="宋体"/>
          <w:sz w:val="24"/>
          <w:szCs w:val="24"/>
        </w:rPr>
        <w:t>数据集包含150个数据样本，分为3类，每类50个数据，每个数据包含4个属性</w:t>
      </w:r>
      <w:r>
        <w:rPr>
          <w:rFonts w:ascii="宋体" w:eastAsia="宋体" w:hAnsi="宋体" w:cs="宋体" w:hint="eastAsia"/>
          <w:sz w:val="24"/>
          <w:szCs w:val="24"/>
        </w:rPr>
        <w:t>，</w:t>
      </w:r>
      <w:r w:rsidRPr="000F5AAE">
        <w:rPr>
          <w:rFonts w:ascii="宋体" w:eastAsia="宋体" w:hAnsi="宋体" w:cs="宋体"/>
          <w:sz w:val="24"/>
          <w:szCs w:val="24"/>
        </w:rPr>
        <w:t>通过花萼长度，花萼宽度，花瓣长度，花瓣宽度4个属性预测鸢尾花卉属于（Setosa，Versicolour，Virginica）三个种类中的哪一类。</w:t>
      </w:r>
      <w:r w:rsidRPr="00B1494F">
        <w:rPr>
          <w:rFonts w:ascii="宋体" w:eastAsia="宋体" w:hAnsi="宋体" w:cs="宋体"/>
          <w:sz w:val="24"/>
          <w:szCs w:val="24"/>
        </w:rPr>
        <w:t>。</w:t>
      </w:r>
      <w:r>
        <w:rPr>
          <w:rFonts w:ascii="宋体" w:eastAsia="宋体" w:hAnsi="宋体" w:cs="宋体" w:hint="eastAsia"/>
          <w:sz w:val="24"/>
          <w:szCs w:val="24"/>
        </w:rPr>
        <w:t>W</w:t>
      </w:r>
      <w:r>
        <w:rPr>
          <w:rFonts w:ascii="宋体" w:eastAsia="宋体" w:hAnsi="宋体" w:cs="宋体"/>
          <w:sz w:val="24"/>
          <w:szCs w:val="24"/>
        </w:rPr>
        <w:t>ine</w:t>
      </w:r>
      <w:r>
        <w:rPr>
          <w:rFonts w:ascii="宋体" w:eastAsia="宋体" w:hAnsi="宋体" w:cs="宋体" w:hint="eastAsia"/>
          <w:sz w:val="24"/>
          <w:szCs w:val="24"/>
        </w:rPr>
        <w:t>数据集</w:t>
      </w:r>
      <w:r w:rsidRPr="00FA2948">
        <w:rPr>
          <w:rFonts w:ascii="宋体" w:eastAsia="宋体" w:hAnsi="宋体" w:cs="宋体" w:hint="eastAsia"/>
          <w:sz w:val="24"/>
          <w:szCs w:val="24"/>
        </w:rPr>
        <w:t>包含来自3种不同起源的葡萄酒的共178条记录</w:t>
      </w:r>
      <w:r>
        <w:rPr>
          <w:rFonts w:ascii="宋体" w:eastAsia="宋体" w:hAnsi="宋体" w:cs="宋体" w:hint="eastAsia"/>
          <w:sz w:val="24"/>
          <w:szCs w:val="24"/>
        </w:rPr>
        <w:t>，</w:t>
      </w:r>
      <w:r w:rsidRPr="00DA39CF">
        <w:rPr>
          <w:rFonts w:ascii="宋体" w:eastAsia="宋体" w:hAnsi="宋体" w:cs="宋体" w:hint="eastAsia"/>
          <w:sz w:val="24"/>
          <w:szCs w:val="24"/>
        </w:rPr>
        <w:t>13个属性是葡萄酒的13种化学成分</w:t>
      </w:r>
      <w:r>
        <w:rPr>
          <w:rFonts w:ascii="宋体" w:eastAsia="宋体" w:hAnsi="宋体" w:cs="宋体" w:hint="eastAsia"/>
          <w:sz w:val="24"/>
          <w:szCs w:val="24"/>
        </w:rPr>
        <w:t>，</w:t>
      </w:r>
      <w:r w:rsidRPr="00DA39CF">
        <w:rPr>
          <w:rFonts w:ascii="宋体" w:eastAsia="宋体" w:hAnsi="宋体" w:cs="宋体" w:hint="eastAsia"/>
          <w:sz w:val="24"/>
          <w:szCs w:val="24"/>
        </w:rPr>
        <w:t>通过化学分析可以来推断葡萄酒的起源。</w:t>
      </w:r>
      <w:r>
        <w:rPr>
          <w:rFonts w:ascii="宋体" w:eastAsia="宋体" w:hAnsi="宋体" w:cs="宋体" w:hint="eastAsia"/>
          <w:sz w:val="24"/>
          <w:szCs w:val="24"/>
        </w:rPr>
        <w:t>Glass数据集</w:t>
      </w:r>
      <w:r w:rsidRPr="00B1494F">
        <w:rPr>
          <w:rFonts w:ascii="宋体" w:eastAsia="宋体" w:hAnsi="宋体" w:cs="宋体"/>
          <w:sz w:val="24"/>
          <w:szCs w:val="24"/>
        </w:rPr>
        <w:t>包含</w:t>
      </w:r>
      <w:r>
        <w:rPr>
          <w:rFonts w:ascii="宋体" w:eastAsia="宋体" w:hAnsi="宋体" w:cs="宋体" w:hint="eastAsia"/>
          <w:sz w:val="24"/>
          <w:szCs w:val="24"/>
        </w:rPr>
        <w:t>214</w:t>
      </w:r>
      <w:r w:rsidRPr="00B1494F">
        <w:rPr>
          <w:rFonts w:ascii="宋体" w:eastAsia="宋体" w:hAnsi="宋体" w:cs="宋体"/>
          <w:sz w:val="24"/>
          <w:szCs w:val="24"/>
        </w:rPr>
        <w:t>个数据样本，分为3类，每个数据包含</w:t>
      </w:r>
      <w:r>
        <w:rPr>
          <w:rFonts w:ascii="宋体" w:eastAsia="宋体" w:hAnsi="宋体" w:cs="宋体" w:hint="eastAsia"/>
          <w:sz w:val="24"/>
          <w:szCs w:val="24"/>
        </w:rPr>
        <w:t>9</w:t>
      </w:r>
      <w:r w:rsidRPr="00B1494F">
        <w:rPr>
          <w:rFonts w:ascii="宋体" w:eastAsia="宋体" w:hAnsi="宋体" w:cs="宋体"/>
          <w:sz w:val="24"/>
          <w:szCs w:val="24"/>
        </w:rPr>
        <w:t>个属性</w:t>
      </w:r>
      <w:r>
        <w:rPr>
          <w:rFonts w:ascii="宋体" w:eastAsia="宋体" w:hAnsi="宋体" w:cs="宋体" w:hint="eastAsia"/>
          <w:sz w:val="24"/>
          <w:szCs w:val="24"/>
        </w:rPr>
        <w:t>。</w:t>
      </w:r>
    </w:p>
    <w:p w14:paraId="31BA3600" w14:textId="77777777" w:rsidR="00293325" w:rsidRDefault="00293325" w:rsidP="00293325">
      <w:pPr>
        <w:spacing w:line="360" w:lineRule="auto"/>
        <w:ind w:firstLineChars="200" w:firstLine="480"/>
        <w:jc w:val="both"/>
        <w:rPr>
          <w:rFonts w:ascii="宋体" w:eastAsia="宋体" w:hAnsi="宋体" w:cs="宋体"/>
          <w:sz w:val="24"/>
          <w:szCs w:val="24"/>
        </w:rPr>
      </w:pPr>
      <w:r>
        <w:rPr>
          <w:rFonts w:ascii="宋体" w:eastAsia="宋体" w:hAnsi="宋体" w:cs="宋体" w:hint="eastAsia"/>
          <w:sz w:val="24"/>
          <w:szCs w:val="24"/>
        </w:rPr>
        <w:lastRenderedPageBreak/>
        <w:t>步骤S</w:t>
      </w:r>
      <w:r>
        <w:rPr>
          <w:rFonts w:ascii="宋体" w:eastAsia="宋体" w:hAnsi="宋体" w:cs="宋体"/>
          <w:sz w:val="24"/>
          <w:szCs w:val="24"/>
        </w:rPr>
        <w:t>2</w:t>
      </w:r>
      <w:r>
        <w:rPr>
          <w:rFonts w:ascii="宋体" w:eastAsia="宋体" w:hAnsi="宋体" w:cs="宋体" w:hint="eastAsia"/>
          <w:sz w:val="24"/>
          <w:szCs w:val="24"/>
        </w:rPr>
        <w:t>：对样本使用S</w:t>
      </w:r>
      <w:r>
        <w:rPr>
          <w:rFonts w:ascii="宋体" w:eastAsia="宋体" w:hAnsi="宋体" w:cs="宋体"/>
          <w:sz w:val="24"/>
          <w:szCs w:val="24"/>
        </w:rPr>
        <w:t>OM</w:t>
      </w:r>
      <w:r>
        <w:rPr>
          <w:rFonts w:ascii="宋体" w:eastAsia="宋体" w:hAnsi="宋体" w:cs="宋体" w:hint="eastAsia"/>
          <w:sz w:val="24"/>
          <w:szCs w:val="24"/>
        </w:rPr>
        <w:t>粗聚类，S</w:t>
      </w:r>
      <w:r>
        <w:rPr>
          <w:rFonts w:ascii="宋体" w:eastAsia="宋体" w:hAnsi="宋体" w:cs="宋体"/>
          <w:sz w:val="24"/>
          <w:szCs w:val="24"/>
        </w:rPr>
        <w:t>OM</w:t>
      </w:r>
      <w:r>
        <w:rPr>
          <w:rFonts w:ascii="宋体" w:eastAsia="宋体" w:hAnsi="宋体" w:cs="宋体" w:hint="eastAsia"/>
          <w:sz w:val="24"/>
          <w:szCs w:val="24"/>
        </w:rPr>
        <w:t>的输入层和竞争层神经元全部归一化处理：</w:t>
      </w:r>
    </w:p>
    <w:p w14:paraId="4FB66BC7" w14:textId="77777777" w:rsidR="00293325" w:rsidRPr="00D95088" w:rsidRDefault="00A87BE5" w:rsidP="00D95088">
      <w:pPr>
        <w:spacing w:line="360" w:lineRule="auto"/>
        <w:ind w:leftChars="257" w:left="565" w:firstLineChars="200" w:firstLine="480"/>
        <w:jc w:val="both"/>
        <w:rPr>
          <w:rFonts w:ascii="宋体" w:eastAsia="宋体" w:hAnsi="宋体" w:cs="宋体"/>
          <w:sz w:val="24"/>
          <w:szCs w:val="24"/>
        </w:rPr>
      </w:pPr>
      <m:oMathPara>
        <m:oMathParaPr>
          <m:jc m:val="left"/>
        </m:oMathParaPr>
        <m:oMath>
          <m:sSub>
            <m:sSubPr>
              <m:ctrlPr>
                <w:rPr>
                  <w:rFonts w:ascii="Cambria Math" w:eastAsia="宋体" w:hAnsi="Cambria Math" w:cs="宋体"/>
                  <w:sz w:val="24"/>
                  <w:szCs w:val="24"/>
                </w:rPr>
              </m:ctrlPr>
            </m:sSubPr>
            <m:e>
              <m:r>
                <w:rPr>
                  <w:rFonts w:ascii="Cambria Math" w:eastAsia="宋体" w:hAnsi="Cambria Math" w:cs="宋体" w:hint="eastAsia"/>
                  <w:sz w:val="24"/>
                  <w:szCs w:val="24"/>
                </w:rPr>
                <m:t>train</m:t>
              </m:r>
              <m:r>
                <w:rPr>
                  <w:rFonts w:ascii="Cambria Math" w:eastAsia="宋体" w:hAnsi="Cambria Math" w:cs="宋体"/>
                  <w:sz w:val="24"/>
                  <w:szCs w:val="24"/>
                </w:rPr>
                <m:t>_x</m:t>
              </m:r>
            </m:e>
            <m:sub>
              <m:r>
                <w:rPr>
                  <w:rFonts w:ascii="Cambria Math" w:eastAsia="宋体" w:hAnsi="Cambria Math" w:cs="宋体"/>
                  <w:sz w:val="24"/>
                  <w:szCs w:val="24"/>
                </w:rPr>
                <m:t>i</m:t>
              </m:r>
            </m:sub>
          </m:sSub>
          <m:r>
            <w:rPr>
              <w:rFonts w:ascii="Cambria Math" w:eastAsia="宋体" w:hAnsi="Cambria Math" w:cs="宋体"/>
              <w:sz w:val="24"/>
              <w:szCs w:val="24"/>
            </w:rPr>
            <m:t>=</m:t>
          </m:r>
          <m:f>
            <m:fPr>
              <m:ctrlPr>
                <w:rPr>
                  <w:rFonts w:ascii="Cambria Math" w:eastAsia="宋体" w:hAnsi="Cambria Math" w:cs="宋体"/>
                  <w:i/>
                  <w:sz w:val="24"/>
                  <w:szCs w:val="24"/>
                </w:rPr>
              </m:ctrlPr>
            </m:fPr>
            <m:num>
              <m:sSub>
                <m:sSubPr>
                  <m:ctrlPr>
                    <w:rPr>
                      <w:rFonts w:ascii="Cambria Math" w:eastAsia="宋体" w:hAnsi="Cambria Math" w:cs="宋体"/>
                      <w:i/>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i</m:t>
                  </m:r>
                </m:sub>
              </m:sSub>
            </m:num>
            <m:den>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i</m:t>
                  </m:r>
                </m:sub>
              </m:sSub>
              <m:r>
                <w:rPr>
                  <w:rFonts w:ascii="Cambria Math" w:eastAsia="宋体" w:hAnsi="Cambria Math" w:cs="宋体"/>
                  <w:sz w:val="24"/>
                  <w:szCs w:val="24"/>
                </w:rPr>
                <m:t>||</m:t>
              </m:r>
            </m:den>
          </m:f>
          <m:sSub>
            <m:sSubPr>
              <m:ctrlPr>
                <w:rPr>
                  <w:rFonts w:ascii="Cambria Math" w:eastAsia="宋体" w:hAnsi="Cambria Math" w:cs="宋体"/>
                  <w:sz w:val="24"/>
                  <w:szCs w:val="24"/>
                </w:rPr>
              </m:ctrlPr>
            </m:sSubPr>
            <m:e>
              <m:r>
                <w:rPr>
                  <w:rFonts w:ascii="Cambria Math" w:eastAsia="宋体" w:hAnsi="Cambria Math" w:cs="宋体"/>
                  <w:sz w:val="24"/>
                  <w:szCs w:val="24"/>
                </w:rPr>
                <m:t>w</m:t>
              </m:r>
            </m:e>
            <m:sub>
              <m:r>
                <w:rPr>
                  <w:rFonts w:ascii="Cambria Math" w:eastAsia="宋体" w:hAnsi="Cambria Math" w:cs="宋体"/>
                  <w:sz w:val="24"/>
                  <w:szCs w:val="24"/>
                </w:rPr>
                <m:t>j</m:t>
              </m:r>
            </m:sub>
          </m:sSub>
          <m:r>
            <w:rPr>
              <w:rFonts w:ascii="Cambria Math" w:eastAsia="宋体" w:hAnsi="Cambria Math" w:cs="宋体"/>
              <w:sz w:val="24"/>
              <w:szCs w:val="24"/>
            </w:rPr>
            <m:t>=</m:t>
          </m:r>
          <m:f>
            <m:fPr>
              <m:ctrlPr>
                <w:rPr>
                  <w:rFonts w:ascii="Cambria Math" w:eastAsia="宋体" w:hAnsi="Cambria Math" w:cs="宋体"/>
                  <w:i/>
                  <w:sz w:val="24"/>
                  <w:szCs w:val="24"/>
                </w:rPr>
              </m:ctrlPr>
            </m:fPr>
            <m:num>
              <m:sSub>
                <m:sSubPr>
                  <m:ctrlPr>
                    <w:rPr>
                      <w:rFonts w:ascii="Cambria Math" w:eastAsia="宋体" w:hAnsi="Cambria Math" w:cs="宋体"/>
                      <w:i/>
                      <w:sz w:val="24"/>
                      <w:szCs w:val="24"/>
                    </w:rPr>
                  </m:ctrlPr>
                </m:sSubPr>
                <m:e>
                  <m:r>
                    <w:rPr>
                      <w:rFonts w:ascii="Cambria Math" w:eastAsia="宋体" w:hAnsi="Cambria Math" w:cs="宋体"/>
                      <w:sz w:val="24"/>
                      <w:szCs w:val="24"/>
                    </w:rPr>
                    <m:t>w</m:t>
                  </m:r>
                </m:e>
                <m:sub>
                  <m:r>
                    <w:rPr>
                      <w:rFonts w:ascii="Cambria Math" w:eastAsia="宋体" w:hAnsi="Cambria Math" w:cs="宋体"/>
                      <w:sz w:val="24"/>
                      <w:szCs w:val="24"/>
                    </w:rPr>
                    <m:t>j</m:t>
                  </m:r>
                </m:sub>
              </m:sSub>
            </m:num>
            <m:den>
              <m:r>
                <w:rPr>
                  <w:rFonts w:ascii="Cambria Math" w:eastAsia="宋体" w:hAnsi="Cambria Math" w:cs="宋体"/>
                  <w:sz w:val="24"/>
                  <w:szCs w:val="24"/>
                </w:rPr>
                <m:t>||</m:t>
              </m:r>
              <m:sSub>
                <m:sSubPr>
                  <m:ctrlPr>
                    <w:rPr>
                      <w:rFonts w:ascii="Cambria Math" w:eastAsia="宋体" w:hAnsi="Cambria Math" w:cs="宋体"/>
                      <w:i/>
                      <w:sz w:val="24"/>
                      <w:szCs w:val="24"/>
                    </w:rPr>
                  </m:ctrlPr>
                </m:sSubPr>
                <m:e>
                  <m:r>
                    <w:rPr>
                      <w:rFonts w:ascii="Cambria Math" w:eastAsia="宋体" w:hAnsi="Cambria Math" w:cs="宋体"/>
                      <w:sz w:val="24"/>
                      <w:szCs w:val="24"/>
                    </w:rPr>
                    <m:t>w</m:t>
                  </m:r>
                </m:e>
                <m:sub>
                  <m:r>
                    <w:rPr>
                      <w:rFonts w:ascii="Cambria Math" w:eastAsia="宋体" w:hAnsi="Cambria Math" w:cs="宋体"/>
                      <w:sz w:val="24"/>
                      <w:szCs w:val="24"/>
                    </w:rPr>
                    <m:t>j</m:t>
                  </m:r>
                </m:sub>
              </m:sSub>
              <m:r>
                <w:rPr>
                  <w:rFonts w:ascii="Cambria Math" w:eastAsia="宋体" w:hAnsi="Cambria Math" w:cs="宋体"/>
                  <w:sz w:val="24"/>
                  <w:szCs w:val="24"/>
                </w:rPr>
                <m:t>||</m:t>
              </m:r>
            </m:den>
          </m:f>
        </m:oMath>
      </m:oMathPara>
    </w:p>
    <w:p w14:paraId="2451909B" w14:textId="77777777" w:rsidR="00293325" w:rsidRDefault="00293325" w:rsidP="00293325">
      <w:pPr>
        <w:spacing w:line="360" w:lineRule="auto"/>
        <w:jc w:val="both"/>
        <w:rPr>
          <w:rFonts w:ascii="宋体" w:eastAsia="宋体" w:hAnsi="宋体" w:cs="宋体"/>
          <w:sz w:val="24"/>
          <w:szCs w:val="24"/>
        </w:rPr>
      </w:pPr>
      <w:r>
        <w:rPr>
          <w:rFonts w:ascii="宋体" w:eastAsia="宋体" w:hAnsi="宋体" w:cs="宋体" w:hint="eastAsia"/>
          <w:sz w:val="24"/>
          <w:szCs w:val="24"/>
        </w:rPr>
        <w:t>寻找获胜神经元：</w:t>
      </w:r>
    </w:p>
    <w:p w14:paraId="68253F95" w14:textId="77777777" w:rsidR="00293325" w:rsidRPr="00D95088" w:rsidRDefault="00293325" w:rsidP="00D95088">
      <w:pPr>
        <w:ind w:leftChars="257" w:left="565"/>
        <w:rPr>
          <w:rFonts w:ascii="Cambria Math" w:eastAsia="宋体" w:hAnsi="Cambria Math" w:cs="宋体"/>
          <w:i/>
          <w:sz w:val="24"/>
          <w:szCs w:val="24"/>
        </w:rPr>
      </w:pPr>
      <m:oMathPara>
        <m:oMathParaPr>
          <m:jc m:val="left"/>
        </m:oMathParaPr>
        <m:oMath>
          <m:r>
            <w:rPr>
              <w:rFonts w:ascii="Cambria Math" w:eastAsia="Cambria Math" w:hAnsi="Cambria Math" w:cs="Cambria Math"/>
              <w:sz w:val="24"/>
              <w:szCs w:val="24"/>
            </w:rPr>
            <m:t>winner=</m:t>
          </m:r>
          <m:r>
            <w:rPr>
              <w:rFonts w:ascii="Cambria Math" w:eastAsia="Cambria Math" w:hAnsi="Cambria Math" w:cs="宋体"/>
              <w:sz w:val="24"/>
              <w:szCs w:val="24"/>
            </w:rPr>
            <m:t>argmax||</m:t>
          </m:r>
          <m:sSub>
            <m:sSubPr>
              <m:ctrlPr>
                <w:rPr>
                  <w:rFonts w:ascii="Cambria Math" w:eastAsia="Cambria Math" w:hAnsi="Cambria Math" w:cs="Cambria Math"/>
                  <w:i/>
                  <w:sz w:val="24"/>
                  <w:szCs w:val="24"/>
                </w:rPr>
              </m:ctrlPr>
            </m:sSubPr>
            <m:e>
              <m:r>
                <w:rPr>
                  <w:rFonts w:ascii="Cambria Math" w:eastAsia="Cambria Math" w:hAnsi="Cambria Math" w:cs="Cambria Math"/>
                  <w:sz w:val="24"/>
                  <w:szCs w:val="24"/>
                </w:rPr>
                <m:t>train_</m:t>
              </m:r>
              <m:r>
                <w:rPr>
                  <w:rFonts w:ascii="Cambria Math" w:eastAsia="宋体" w:hAnsi="Cambria Math" w:cs="宋体" w:hint="eastAsia"/>
                  <w:sz w:val="24"/>
                  <w:szCs w:val="24"/>
                </w:rPr>
                <m:t>x</m:t>
              </m:r>
            </m:e>
            <m:sub>
              <m:r>
                <w:rPr>
                  <w:rFonts w:ascii="Cambria Math" w:eastAsia="Cambria Math" w:hAnsi="Cambria Math" w:cs="Cambria Math"/>
                  <w:sz w:val="24"/>
                  <w:szCs w:val="24"/>
                </w:rPr>
                <m:t>i</m:t>
              </m:r>
            </m:sub>
          </m:sSub>
          <m:r>
            <w:rPr>
              <w:rFonts w:ascii="Cambria Math" w:eastAsia="Cambria Math" w:hAnsi="Cambria Math" w:cs="宋体"/>
              <w:sz w:val="24"/>
              <w:szCs w:val="24"/>
            </w:rPr>
            <m:t>*</m:t>
          </m:r>
          <m:sSub>
            <m:sSubPr>
              <m:ctrlPr>
                <w:rPr>
                  <w:rFonts w:ascii="Cambria Math" w:eastAsia="Cambria Math" w:hAnsi="Cambria Math" w:cs="宋体"/>
                  <w:i/>
                  <w:sz w:val="24"/>
                  <w:szCs w:val="24"/>
                </w:rPr>
              </m:ctrlPr>
            </m:sSubPr>
            <m:e>
              <m:r>
                <w:rPr>
                  <w:rFonts w:ascii="Cambria Math" w:eastAsia="Cambria Math" w:hAnsi="Cambria Math" w:cs="宋体"/>
                  <w:sz w:val="24"/>
                  <w:szCs w:val="24"/>
                </w:rPr>
                <m:t>w</m:t>
              </m:r>
            </m:e>
            <m:sub>
              <m:r>
                <w:rPr>
                  <w:rFonts w:ascii="Cambria Math" w:eastAsia="Cambria Math" w:hAnsi="Cambria Math" w:cs="宋体"/>
                  <w:sz w:val="24"/>
                  <w:szCs w:val="24"/>
                </w:rPr>
                <m:t>j</m:t>
              </m:r>
            </m:sub>
          </m:sSub>
          <m:r>
            <w:rPr>
              <w:rFonts w:ascii="Cambria Math" w:eastAsia="Cambria Math" w:hAnsi="Cambria Math" w:cs="宋体"/>
              <w:sz w:val="24"/>
              <w:szCs w:val="24"/>
            </w:rPr>
            <m:t>||</m:t>
          </m:r>
        </m:oMath>
      </m:oMathPara>
    </w:p>
    <w:p w14:paraId="78051696" w14:textId="77777777" w:rsidR="00293325" w:rsidRPr="003B3064" w:rsidRDefault="00293325" w:rsidP="00293325">
      <w:pPr>
        <w:spacing w:line="360" w:lineRule="auto"/>
        <w:ind w:firstLineChars="200" w:firstLine="480"/>
        <w:jc w:val="both"/>
        <w:rPr>
          <w:rFonts w:ascii="宋体" w:eastAsia="宋体" w:hAnsi="宋体" w:cs="宋体"/>
          <w:sz w:val="24"/>
          <w:szCs w:val="24"/>
        </w:rPr>
      </w:pPr>
      <w:r w:rsidRPr="00520D5A">
        <w:rPr>
          <w:rFonts w:ascii="宋体" w:eastAsia="宋体" w:hAnsi="宋体" w:cs="宋体" w:hint="eastAsia"/>
          <w:sz w:val="24"/>
          <w:szCs w:val="24"/>
        </w:rPr>
        <w:t>输入一个模式时</w:t>
      </w:r>
      <w:r>
        <w:rPr>
          <w:rFonts w:ascii="宋体" w:eastAsia="宋体" w:hAnsi="宋体" w:cs="宋体" w:hint="eastAsia"/>
          <w:sz w:val="24"/>
          <w:szCs w:val="24"/>
        </w:rPr>
        <w:t>，竞争层的所有神经元对应的权值与输入模式进行相似性比较，</w:t>
      </w:r>
      <w:r w:rsidRPr="003B3064">
        <w:rPr>
          <w:rFonts w:ascii="宋体" w:eastAsia="宋体" w:hAnsi="宋体" w:cs="宋体"/>
          <w:sz w:val="24"/>
          <w:szCs w:val="24"/>
        </w:rPr>
        <w:t>将相似性最大的权向量判为获胜神经元。通过对获胜神经元及其周围的兴奋神经元的权值进行调节，以增加它们对输入信号的判别函数值，随着权值的不断调整，获胜神经元对与相似的输入信号会有更强的响应</w:t>
      </w:r>
      <w:r w:rsidRPr="003B3064">
        <w:rPr>
          <w:rFonts w:ascii="宋体" w:eastAsia="宋体" w:hAnsi="宋体" w:cs="宋体" w:hint="eastAsia"/>
          <w:sz w:val="24"/>
          <w:szCs w:val="24"/>
        </w:rPr>
        <w:t>。</w:t>
      </w:r>
    </w:p>
    <w:p w14:paraId="76406210" w14:textId="77777777" w:rsidR="00293325" w:rsidRPr="003B3064" w:rsidRDefault="00293325" w:rsidP="00293325">
      <w:pPr>
        <w:spacing w:line="360" w:lineRule="auto"/>
        <w:ind w:firstLineChars="200" w:firstLine="480"/>
        <w:jc w:val="both"/>
        <w:rPr>
          <w:rFonts w:ascii="宋体" w:eastAsia="宋体" w:hAnsi="宋体" w:cs="宋体"/>
          <w:sz w:val="24"/>
          <w:szCs w:val="24"/>
        </w:rPr>
      </w:pPr>
      <w:r w:rsidRPr="003B3064">
        <w:rPr>
          <w:rFonts w:ascii="宋体" w:eastAsia="宋体" w:hAnsi="宋体" w:cs="宋体" w:hint="eastAsia"/>
          <w:sz w:val="24"/>
          <w:szCs w:val="24"/>
        </w:rPr>
        <w:t>步骤S</w:t>
      </w:r>
      <w:r w:rsidRPr="003B3064">
        <w:rPr>
          <w:rFonts w:ascii="宋体" w:eastAsia="宋体" w:hAnsi="宋体" w:cs="宋体"/>
          <w:sz w:val="24"/>
          <w:szCs w:val="24"/>
        </w:rPr>
        <w:t>3</w:t>
      </w:r>
      <w:r w:rsidRPr="003B3064">
        <w:rPr>
          <w:rFonts w:ascii="宋体" w:eastAsia="宋体" w:hAnsi="宋体" w:cs="宋体" w:hint="eastAsia"/>
          <w:sz w:val="24"/>
          <w:szCs w:val="24"/>
        </w:rPr>
        <w:t>：使用S</w:t>
      </w:r>
      <w:r w:rsidRPr="003B3064">
        <w:rPr>
          <w:rFonts w:ascii="宋体" w:eastAsia="宋体" w:hAnsi="宋体" w:cs="宋体"/>
          <w:sz w:val="24"/>
          <w:szCs w:val="24"/>
        </w:rPr>
        <w:t>OM</w:t>
      </w:r>
      <w:r w:rsidRPr="003B3064">
        <w:rPr>
          <w:rFonts w:ascii="宋体" w:eastAsia="宋体" w:hAnsi="宋体" w:cs="宋体" w:hint="eastAsia"/>
          <w:sz w:val="24"/>
          <w:szCs w:val="24"/>
        </w:rPr>
        <w:t>的聚类结果初始化W</w:t>
      </w:r>
      <w:r w:rsidRPr="003B3064">
        <w:rPr>
          <w:rFonts w:ascii="宋体" w:eastAsia="宋体" w:hAnsi="宋体" w:cs="宋体"/>
          <w:sz w:val="24"/>
          <w:szCs w:val="24"/>
        </w:rPr>
        <w:t>PK</w:t>
      </w:r>
      <w:r w:rsidRPr="003B3064">
        <w:rPr>
          <w:rFonts w:ascii="宋体" w:eastAsia="宋体" w:hAnsi="宋体" w:cs="宋体" w:hint="eastAsia"/>
          <w:sz w:val="24"/>
          <w:szCs w:val="24"/>
        </w:rPr>
        <w:t>算法，W</w:t>
      </w:r>
      <w:r w:rsidRPr="003B3064">
        <w:rPr>
          <w:rFonts w:ascii="宋体" w:eastAsia="宋体" w:hAnsi="宋体" w:cs="宋体"/>
          <w:sz w:val="24"/>
          <w:szCs w:val="24"/>
        </w:rPr>
        <w:t>PK</w:t>
      </w:r>
      <w:r w:rsidRPr="003B3064">
        <w:rPr>
          <w:rFonts w:ascii="宋体" w:eastAsia="宋体" w:hAnsi="宋体" w:cs="宋体" w:hint="eastAsia"/>
          <w:sz w:val="24"/>
          <w:szCs w:val="24"/>
        </w:rPr>
        <w:t>算法是由W</w:t>
      </w:r>
      <w:r w:rsidRPr="003B3064">
        <w:rPr>
          <w:rFonts w:ascii="宋体" w:eastAsia="宋体" w:hAnsi="宋体" w:cs="宋体"/>
          <w:sz w:val="24"/>
          <w:szCs w:val="24"/>
        </w:rPr>
        <w:t>PSO</w:t>
      </w:r>
      <w:r w:rsidRPr="003B3064">
        <w:rPr>
          <w:rFonts w:ascii="宋体" w:eastAsia="宋体" w:hAnsi="宋体" w:cs="宋体" w:hint="eastAsia"/>
          <w:sz w:val="24"/>
          <w:szCs w:val="24"/>
        </w:rPr>
        <w:t>和K-means算法组合而成，通过使用S</w:t>
      </w:r>
      <w:r w:rsidRPr="003B3064">
        <w:rPr>
          <w:rFonts w:ascii="宋体" w:eastAsia="宋体" w:hAnsi="宋体" w:cs="宋体"/>
          <w:sz w:val="24"/>
          <w:szCs w:val="24"/>
        </w:rPr>
        <w:t>OM</w:t>
      </w:r>
      <w:r w:rsidRPr="003B3064">
        <w:rPr>
          <w:rFonts w:ascii="宋体" w:eastAsia="宋体" w:hAnsi="宋体" w:cs="宋体" w:hint="eastAsia"/>
          <w:sz w:val="24"/>
          <w:szCs w:val="24"/>
        </w:rPr>
        <w:t>的聚类中心和聚类划分初始化W</w:t>
      </w:r>
      <w:r w:rsidRPr="003B3064">
        <w:rPr>
          <w:rFonts w:ascii="宋体" w:eastAsia="宋体" w:hAnsi="宋体" w:cs="宋体"/>
          <w:sz w:val="24"/>
          <w:szCs w:val="24"/>
        </w:rPr>
        <w:t>PSO</w:t>
      </w:r>
      <w:r w:rsidRPr="003B3064">
        <w:rPr>
          <w:rFonts w:ascii="宋体" w:eastAsia="宋体" w:hAnsi="宋体" w:cs="宋体" w:hint="eastAsia"/>
          <w:sz w:val="24"/>
          <w:szCs w:val="24"/>
        </w:rPr>
        <w:t>算法，然后类似于传统P</w:t>
      </w:r>
      <w:r w:rsidRPr="003B3064">
        <w:rPr>
          <w:rFonts w:ascii="宋体" w:eastAsia="宋体" w:hAnsi="宋体" w:cs="宋体"/>
          <w:sz w:val="24"/>
          <w:szCs w:val="24"/>
        </w:rPr>
        <w:t>SO</w:t>
      </w:r>
      <w:r w:rsidRPr="003B3064">
        <w:rPr>
          <w:rFonts w:ascii="宋体" w:eastAsia="宋体" w:hAnsi="宋体" w:cs="宋体" w:hint="eastAsia"/>
          <w:sz w:val="24"/>
          <w:szCs w:val="24"/>
        </w:rPr>
        <w:t>算法进行迭代，只不过W</w:t>
      </w:r>
      <w:r w:rsidRPr="003B3064">
        <w:rPr>
          <w:rFonts w:ascii="宋体" w:eastAsia="宋体" w:hAnsi="宋体" w:cs="宋体"/>
          <w:sz w:val="24"/>
          <w:szCs w:val="24"/>
        </w:rPr>
        <w:t>PSO</w:t>
      </w:r>
      <w:r w:rsidRPr="003B3064">
        <w:rPr>
          <w:rFonts w:ascii="宋体" w:eastAsia="宋体" w:hAnsi="宋体" w:cs="宋体" w:hint="eastAsia"/>
          <w:sz w:val="24"/>
          <w:szCs w:val="24"/>
        </w:rPr>
        <w:t>的每个粒子是由每个样本取代的，初始化的每个粒子位置是不同的，由聚类中心牵引直到适应度值最小时停止迭代。</w:t>
      </w:r>
    </w:p>
    <w:p w14:paraId="1EFEFD78" w14:textId="77777777" w:rsidR="00293325" w:rsidRPr="003B3064" w:rsidRDefault="00293325" w:rsidP="00293325">
      <w:pPr>
        <w:spacing w:line="360" w:lineRule="auto"/>
        <w:ind w:firstLineChars="200" w:firstLine="480"/>
        <w:jc w:val="both"/>
        <w:rPr>
          <w:rFonts w:ascii="宋体" w:eastAsia="宋体" w:hAnsi="宋体" w:cs="宋体"/>
          <w:sz w:val="24"/>
          <w:szCs w:val="24"/>
        </w:rPr>
      </w:pPr>
      <w:r w:rsidRPr="003B3064">
        <w:rPr>
          <w:rFonts w:ascii="宋体" w:eastAsia="宋体" w:hAnsi="宋体" w:cs="宋体" w:hint="eastAsia"/>
          <w:sz w:val="24"/>
          <w:szCs w:val="24"/>
        </w:rPr>
        <w:t>步骤</w:t>
      </w:r>
      <w:r w:rsidRPr="003B3064">
        <w:rPr>
          <w:rFonts w:ascii="宋体" w:eastAsia="宋体" w:hAnsi="宋体" w:cs="宋体"/>
          <w:sz w:val="24"/>
          <w:szCs w:val="24"/>
        </w:rPr>
        <w:t>S4</w:t>
      </w:r>
      <w:r w:rsidRPr="003B3064">
        <w:rPr>
          <w:rFonts w:ascii="宋体" w:eastAsia="宋体" w:hAnsi="宋体" w:cs="宋体" w:hint="eastAsia"/>
          <w:sz w:val="24"/>
          <w:szCs w:val="24"/>
        </w:rPr>
        <w:t>：统计最终的聚类结果，以样本类标的众数来给划分的类标记，计算每个类的准确率，使用不同的评价指标来评价算法的优劣。</w:t>
      </w:r>
    </w:p>
    <w:p w14:paraId="22611F5B" w14:textId="1AC9A794" w:rsidR="00293325" w:rsidRPr="00293325" w:rsidRDefault="006A68CF" w:rsidP="000D1442">
      <w:pPr>
        <w:spacing w:line="360" w:lineRule="auto"/>
        <w:ind w:firstLineChars="200" w:firstLine="480"/>
        <w:jc w:val="both"/>
        <w:rPr>
          <w:rFonts w:ascii="宋体" w:eastAsia="宋体" w:hAnsi="宋体" w:cs="宋体"/>
          <w:sz w:val="24"/>
          <w:szCs w:val="24"/>
        </w:rPr>
      </w:pPr>
      <w:r>
        <w:rPr>
          <w:rFonts w:ascii="宋体" w:eastAsia="宋体" w:hAnsi="宋体" w:cs="宋体" w:hint="eastAsia"/>
          <w:sz w:val="24"/>
          <w:szCs w:val="24"/>
        </w:rPr>
        <w:t>进一步的，所述步骤S2包括：</w:t>
      </w:r>
    </w:p>
    <w:p w14:paraId="3B06758C" w14:textId="123238D7" w:rsidR="00DD62D7" w:rsidRPr="00C45710" w:rsidRDefault="00DD62D7" w:rsidP="0025679B">
      <w:pPr>
        <w:spacing w:line="360" w:lineRule="auto"/>
        <w:ind w:firstLineChars="200" w:firstLine="480"/>
        <w:jc w:val="both"/>
        <w:rPr>
          <w:rFonts w:ascii="宋体" w:eastAsia="宋体" w:hAnsi="宋体" w:cs="宋体"/>
          <w:sz w:val="24"/>
          <w:szCs w:val="24"/>
        </w:rPr>
      </w:pPr>
      <w:r w:rsidRPr="00C45710">
        <w:rPr>
          <w:rFonts w:ascii="宋体" w:eastAsia="宋体" w:hAnsi="宋体" w:cs="宋体" w:hint="eastAsia"/>
          <w:sz w:val="24"/>
          <w:szCs w:val="24"/>
        </w:rPr>
        <w:t>自组织映射网络（Self</w:t>
      </w:r>
      <w:r w:rsidRPr="00C45710">
        <w:rPr>
          <w:rFonts w:ascii="宋体" w:eastAsia="宋体" w:hAnsi="宋体" w:cs="宋体"/>
          <w:sz w:val="24"/>
          <w:szCs w:val="24"/>
        </w:rPr>
        <w:t xml:space="preserve"> Organization Map</w:t>
      </w:r>
      <w:r w:rsidRPr="00C45710">
        <w:rPr>
          <w:rFonts w:ascii="宋体" w:eastAsia="宋体" w:hAnsi="宋体" w:cs="宋体" w:hint="eastAsia"/>
          <w:sz w:val="24"/>
          <w:szCs w:val="24"/>
        </w:rPr>
        <w:t>，</w:t>
      </w:r>
      <w:r w:rsidRPr="00C45710">
        <w:rPr>
          <w:rFonts w:ascii="宋体" w:eastAsia="宋体" w:hAnsi="宋体" w:cs="宋体"/>
          <w:sz w:val="24"/>
          <w:szCs w:val="24"/>
        </w:rPr>
        <w:t>SOM</w:t>
      </w:r>
      <w:r w:rsidRPr="00C45710">
        <w:rPr>
          <w:rFonts w:ascii="宋体" w:eastAsia="宋体" w:hAnsi="宋体" w:cs="宋体" w:hint="eastAsia"/>
          <w:sz w:val="24"/>
          <w:szCs w:val="24"/>
        </w:rPr>
        <w:t>）是由芬兰</w:t>
      </w:r>
      <w:r w:rsidRPr="00C45710">
        <w:rPr>
          <w:rFonts w:ascii="宋体" w:eastAsia="宋体" w:hAnsi="宋体" w:cs="宋体"/>
          <w:sz w:val="24"/>
          <w:szCs w:val="24"/>
        </w:rPr>
        <w:t>Helsinki</w:t>
      </w:r>
      <w:r w:rsidRPr="00C45710">
        <w:rPr>
          <w:rFonts w:ascii="宋体" w:eastAsia="宋体" w:hAnsi="宋体" w:cs="宋体" w:hint="eastAsia"/>
          <w:sz w:val="24"/>
          <w:szCs w:val="24"/>
        </w:rPr>
        <w:t>大学的</w:t>
      </w:r>
      <w:r w:rsidRPr="00C45710">
        <w:rPr>
          <w:rFonts w:ascii="宋体" w:eastAsia="宋体" w:hAnsi="宋体" w:cs="宋体"/>
          <w:sz w:val="24"/>
          <w:szCs w:val="24"/>
        </w:rPr>
        <w:t>Kohonen T.</w:t>
      </w:r>
      <w:r w:rsidRPr="00C45710">
        <w:rPr>
          <w:rFonts w:ascii="宋体" w:eastAsia="宋体" w:hAnsi="宋体" w:cs="宋体" w:hint="eastAsia"/>
          <w:sz w:val="24"/>
          <w:szCs w:val="24"/>
        </w:rPr>
        <w:t>教授在1981年提出的一种竞争型网络，该网络是通过模拟人类大脑皮层对信号的自组织映射特性得到的。S</w:t>
      </w:r>
      <w:r w:rsidRPr="00C45710">
        <w:rPr>
          <w:rFonts w:ascii="宋体" w:eastAsia="宋体" w:hAnsi="宋体" w:cs="宋体"/>
          <w:sz w:val="24"/>
          <w:szCs w:val="24"/>
        </w:rPr>
        <w:t>OM</w:t>
      </w:r>
      <w:r w:rsidRPr="00C45710">
        <w:rPr>
          <w:rFonts w:ascii="宋体" w:eastAsia="宋体" w:hAnsi="宋体" w:cs="宋体" w:hint="eastAsia"/>
          <w:sz w:val="24"/>
          <w:szCs w:val="24"/>
        </w:rPr>
        <w:t>的主要目的是将任意维度的输入信号通过计算映射转变为一维或者二维的离散映射，并且以自适应的方式实现这个过程。当外部信号输入时，</w:t>
      </w:r>
      <w:r w:rsidRPr="00C45710">
        <w:rPr>
          <w:rFonts w:ascii="宋体" w:eastAsia="宋体" w:hAnsi="宋体" w:cs="宋体"/>
          <w:sz w:val="24"/>
          <w:szCs w:val="24"/>
        </w:rPr>
        <w:t>SOM</w:t>
      </w:r>
      <w:r w:rsidRPr="00C45710">
        <w:rPr>
          <w:rFonts w:ascii="宋体" w:eastAsia="宋体" w:hAnsi="宋体" w:cs="宋体" w:hint="eastAsia"/>
          <w:sz w:val="24"/>
          <w:szCs w:val="24"/>
        </w:rPr>
        <w:t>网络会经过竞争学习决定哪个信号得到处理，这个过程时自组织完成的。</w:t>
      </w:r>
    </w:p>
    <w:p w14:paraId="01D85FD1" w14:textId="2B5AD52C" w:rsidR="00DD62D7" w:rsidRPr="00C45710" w:rsidRDefault="00DD62D7" w:rsidP="0025679B">
      <w:pPr>
        <w:spacing w:line="360" w:lineRule="auto"/>
        <w:ind w:firstLineChars="200" w:firstLine="480"/>
        <w:jc w:val="both"/>
        <w:rPr>
          <w:rFonts w:ascii="宋体" w:eastAsia="宋体" w:hAnsi="宋体" w:cs="宋体"/>
          <w:sz w:val="24"/>
          <w:szCs w:val="24"/>
        </w:rPr>
      </w:pPr>
      <w:r w:rsidRPr="00C45710">
        <w:rPr>
          <w:rFonts w:ascii="宋体" w:eastAsia="宋体" w:hAnsi="宋体" w:cs="宋体" w:hint="eastAsia"/>
          <w:sz w:val="24"/>
          <w:szCs w:val="24"/>
        </w:rPr>
        <w:t>S</w:t>
      </w:r>
      <w:r w:rsidRPr="00C45710">
        <w:rPr>
          <w:rFonts w:ascii="宋体" w:eastAsia="宋体" w:hAnsi="宋体" w:cs="宋体"/>
          <w:sz w:val="24"/>
          <w:szCs w:val="24"/>
        </w:rPr>
        <w:t>OM</w:t>
      </w:r>
      <w:r w:rsidRPr="00C45710">
        <w:rPr>
          <w:rFonts w:ascii="宋体" w:eastAsia="宋体" w:hAnsi="宋体" w:cs="宋体" w:hint="eastAsia"/>
          <w:sz w:val="24"/>
          <w:szCs w:val="24"/>
        </w:rPr>
        <w:t>神经网络采用无监督的学习方式进行迭代训练，除了能够别样本分布的拓扑结构，还能够随着输入模式（刺激）的变化选择性的进行权值调整。S</w:t>
      </w:r>
      <w:r w:rsidRPr="00C45710">
        <w:rPr>
          <w:rFonts w:ascii="宋体" w:eastAsia="宋体" w:hAnsi="宋体" w:cs="宋体"/>
          <w:sz w:val="24"/>
          <w:szCs w:val="24"/>
        </w:rPr>
        <w:t>OM</w:t>
      </w:r>
      <w:r w:rsidRPr="00C45710">
        <w:rPr>
          <w:rFonts w:ascii="宋体" w:eastAsia="宋体" w:hAnsi="宋体" w:cs="宋体" w:hint="eastAsia"/>
          <w:sz w:val="24"/>
          <w:szCs w:val="24"/>
        </w:rPr>
        <w:t>网络将任意维度的输入模式映射到低维空间，既降低了向量维度，又减轻了迭代训练的计算复杂度，同时也保持着样本的原始拓扑结构。</w:t>
      </w:r>
    </w:p>
    <w:p w14:paraId="069155F3" w14:textId="59796F57" w:rsidR="00DD62D7" w:rsidRDefault="00DD62D7" w:rsidP="00F7316D">
      <w:pPr>
        <w:spacing w:line="360" w:lineRule="auto"/>
        <w:ind w:firstLineChars="200" w:firstLine="480"/>
        <w:jc w:val="both"/>
        <w:rPr>
          <w:rFonts w:ascii="宋体" w:eastAsia="宋体" w:hAnsi="宋体" w:cs="宋体"/>
          <w:sz w:val="24"/>
          <w:szCs w:val="24"/>
        </w:rPr>
      </w:pPr>
      <w:r w:rsidRPr="00C45710">
        <w:rPr>
          <w:rFonts w:ascii="宋体" w:eastAsia="宋体" w:hAnsi="宋体" w:cs="宋体" w:hint="eastAsia"/>
          <w:sz w:val="24"/>
          <w:szCs w:val="24"/>
        </w:rPr>
        <w:t>典型的</w:t>
      </w:r>
      <w:r w:rsidRPr="00C45710">
        <w:rPr>
          <w:rFonts w:ascii="宋体" w:eastAsia="宋体" w:hAnsi="宋体" w:cs="宋体"/>
          <w:sz w:val="24"/>
          <w:szCs w:val="24"/>
        </w:rPr>
        <w:t>SOM</w:t>
      </w:r>
      <w:r w:rsidRPr="00C45710">
        <w:rPr>
          <w:rFonts w:ascii="宋体" w:eastAsia="宋体" w:hAnsi="宋体" w:cs="宋体" w:hint="eastAsia"/>
          <w:sz w:val="24"/>
          <w:szCs w:val="24"/>
        </w:rPr>
        <w:t>网络结构有两层构成：输入层和竞争层。输入层主要负责外界信息的接收，输入层的每个神经元都与竞争层的神经元进行权值连接，然后将外界</w:t>
      </w:r>
      <w:r w:rsidRPr="00C45710">
        <w:rPr>
          <w:rFonts w:ascii="宋体" w:eastAsia="宋体" w:hAnsi="宋体" w:cs="宋体" w:hint="eastAsia"/>
          <w:sz w:val="24"/>
          <w:szCs w:val="24"/>
        </w:rPr>
        <w:lastRenderedPageBreak/>
        <w:t>信息传递到竞争层；竞争层主要负责输入信息的分析，通过竞争学习获取获胜神经元，同时抑制近邻神经元的兴奋。图</w:t>
      </w:r>
      <w:r w:rsidRPr="00C45710">
        <w:rPr>
          <w:rFonts w:ascii="宋体" w:eastAsia="宋体" w:hAnsi="宋体" w:cs="宋体"/>
          <w:sz w:val="24"/>
          <w:szCs w:val="24"/>
        </w:rPr>
        <w:t>1</w:t>
      </w:r>
      <w:r w:rsidRPr="00C45710">
        <w:rPr>
          <w:rFonts w:ascii="宋体" w:eastAsia="宋体" w:hAnsi="宋体" w:cs="宋体" w:hint="eastAsia"/>
          <w:sz w:val="24"/>
          <w:szCs w:val="24"/>
        </w:rPr>
        <w:t>是二维</w:t>
      </w:r>
      <w:r w:rsidRPr="00C45710">
        <w:rPr>
          <w:rFonts w:ascii="宋体" w:eastAsia="宋体" w:hAnsi="宋体" w:cs="宋体"/>
          <w:sz w:val="24"/>
          <w:szCs w:val="24"/>
        </w:rPr>
        <w:t>SOM</w:t>
      </w:r>
      <w:r w:rsidRPr="00C45710">
        <w:rPr>
          <w:rFonts w:ascii="宋体" w:eastAsia="宋体" w:hAnsi="宋体" w:cs="宋体" w:hint="eastAsia"/>
          <w:sz w:val="24"/>
          <w:szCs w:val="24"/>
        </w:rPr>
        <w:t>网络模型图。</w:t>
      </w:r>
    </w:p>
    <w:p w14:paraId="3A9B97BF" w14:textId="201273E4" w:rsidR="001B2CE8" w:rsidRPr="00293325" w:rsidRDefault="001B2CE8" w:rsidP="001B2CE8">
      <w:pPr>
        <w:spacing w:line="360" w:lineRule="auto"/>
        <w:ind w:firstLineChars="200" w:firstLine="480"/>
        <w:jc w:val="both"/>
        <w:rPr>
          <w:rFonts w:ascii="宋体" w:eastAsia="宋体" w:hAnsi="宋体" w:cs="宋体"/>
          <w:sz w:val="24"/>
          <w:szCs w:val="24"/>
        </w:rPr>
      </w:pPr>
      <w:r>
        <w:rPr>
          <w:rFonts w:ascii="宋体" w:eastAsia="宋体" w:hAnsi="宋体" w:cs="宋体" w:hint="eastAsia"/>
          <w:sz w:val="24"/>
          <w:szCs w:val="24"/>
        </w:rPr>
        <w:t>所述步骤S</w:t>
      </w:r>
      <w:r w:rsidR="0083333E">
        <w:rPr>
          <w:rFonts w:ascii="宋体" w:eastAsia="宋体" w:hAnsi="宋体" w:cs="宋体" w:hint="eastAsia"/>
          <w:sz w:val="24"/>
          <w:szCs w:val="24"/>
        </w:rPr>
        <w:t>3</w:t>
      </w:r>
      <w:r>
        <w:rPr>
          <w:rFonts w:ascii="宋体" w:eastAsia="宋体" w:hAnsi="宋体" w:cs="宋体" w:hint="eastAsia"/>
          <w:sz w:val="24"/>
          <w:szCs w:val="24"/>
        </w:rPr>
        <w:t>包括：</w:t>
      </w:r>
    </w:p>
    <w:p w14:paraId="109B0487" w14:textId="77777777" w:rsidR="00DD62D7" w:rsidRPr="00C45710" w:rsidRDefault="00DD62D7" w:rsidP="00C45710">
      <w:pPr>
        <w:spacing w:line="360" w:lineRule="auto"/>
        <w:ind w:firstLineChars="200" w:firstLine="480"/>
        <w:rPr>
          <w:rFonts w:ascii="宋体" w:eastAsia="宋体" w:hAnsi="宋体" w:cs="宋体"/>
          <w:sz w:val="24"/>
          <w:szCs w:val="24"/>
        </w:rPr>
      </w:pPr>
      <w:r w:rsidRPr="00C45710">
        <w:rPr>
          <w:rFonts w:ascii="宋体" w:eastAsia="宋体" w:hAnsi="宋体" w:cs="宋体" w:hint="eastAsia"/>
          <w:sz w:val="24"/>
          <w:szCs w:val="24"/>
        </w:rPr>
        <w:t>粒子群优化（Particle Swarm Optimization，PSO）算法是在1995年由Kennedy和Eberhart提出的迭代智能优化算法，该算法源于对鸟群觅食行为的模拟，通过个体的简单行为，以及个体的协作和信息交互实现问题的最优解。P</w:t>
      </w:r>
      <w:r w:rsidRPr="00C45710">
        <w:rPr>
          <w:rFonts w:ascii="宋体" w:eastAsia="宋体" w:hAnsi="宋体" w:cs="宋体"/>
          <w:sz w:val="24"/>
          <w:szCs w:val="24"/>
        </w:rPr>
        <w:t>SO</w:t>
      </w:r>
      <w:r w:rsidRPr="00C45710">
        <w:rPr>
          <w:rFonts w:ascii="宋体" w:eastAsia="宋体" w:hAnsi="宋体" w:cs="宋体" w:hint="eastAsia"/>
          <w:sz w:val="24"/>
          <w:szCs w:val="24"/>
        </w:rPr>
        <w:t>的优势在于操作简单，不需要设置过多的参数，收敛速度快等方面。</w:t>
      </w:r>
    </w:p>
    <w:p w14:paraId="260959D4" w14:textId="77777777" w:rsidR="00DD62D7" w:rsidRPr="00C45710" w:rsidRDefault="00DD62D7" w:rsidP="00C45710">
      <w:pPr>
        <w:spacing w:line="360" w:lineRule="auto"/>
        <w:ind w:firstLineChars="200" w:firstLine="480"/>
        <w:rPr>
          <w:rFonts w:ascii="宋体" w:eastAsia="宋体" w:hAnsi="宋体" w:cs="宋体"/>
          <w:sz w:val="24"/>
          <w:szCs w:val="24"/>
        </w:rPr>
      </w:pPr>
      <w:r w:rsidRPr="00C45710">
        <w:rPr>
          <w:rFonts w:ascii="宋体" w:eastAsia="宋体" w:hAnsi="宋体" w:cs="宋体" w:hint="eastAsia"/>
          <w:sz w:val="24"/>
          <w:szCs w:val="24"/>
        </w:rPr>
        <w:t>在P</w:t>
      </w:r>
      <w:r w:rsidRPr="00C45710">
        <w:rPr>
          <w:rFonts w:ascii="宋体" w:eastAsia="宋体" w:hAnsi="宋体" w:cs="宋体"/>
          <w:sz w:val="24"/>
          <w:szCs w:val="24"/>
        </w:rPr>
        <w:t>SO</w:t>
      </w:r>
      <w:r w:rsidRPr="00C45710">
        <w:rPr>
          <w:rFonts w:ascii="宋体" w:eastAsia="宋体" w:hAnsi="宋体" w:cs="宋体" w:hint="eastAsia"/>
          <w:sz w:val="24"/>
          <w:szCs w:val="24"/>
        </w:rPr>
        <w:t>算法中，粒子群的每个粒子都代表N维空间的一个可行解，所有粒子都具有两个属性：位置和速度。位置代表粒子移动的方向，速度代表粒子移动的快慢，在每次迭代中，粒子根据自己的历史最佳位置和种群最优位置决定自己下次更新的位置和速度。粒子的位置和速度更新公式如下：</w:t>
      </w:r>
    </w:p>
    <w:p w14:paraId="4FC7E8FD" w14:textId="77777777" w:rsidR="00DD62D7" w:rsidRPr="00C45710" w:rsidRDefault="00DD62D7" w:rsidP="00C45710">
      <w:pPr>
        <w:spacing w:line="360" w:lineRule="auto"/>
        <w:ind w:firstLineChars="200" w:firstLine="480"/>
        <w:rPr>
          <w:rFonts w:ascii="宋体" w:eastAsia="宋体" w:hAnsi="宋体" w:cs="宋体"/>
          <w:sz w:val="24"/>
          <w:szCs w:val="24"/>
        </w:rPr>
      </w:pPr>
      <w:r w:rsidRPr="00C45710">
        <w:rPr>
          <w:rFonts w:ascii="宋体" w:eastAsia="宋体" w:hAnsi="宋体" w:cs="宋体" w:hint="eastAsia"/>
          <w:sz w:val="24"/>
          <w:szCs w:val="24"/>
        </w:rPr>
        <w:t>速度：</w:t>
      </w:r>
    </w:p>
    <w:p w14:paraId="43421CFC" w14:textId="249F86FA" w:rsidR="00DD62D7" w:rsidRPr="00D95088" w:rsidRDefault="00A87BE5" w:rsidP="00D95088">
      <w:pPr>
        <w:spacing w:line="360" w:lineRule="auto"/>
        <w:ind w:leftChars="257" w:left="565" w:firstLineChars="200" w:firstLine="480"/>
        <w:rPr>
          <w:rFonts w:ascii="宋体" w:eastAsia="宋体" w:hAnsi="宋体" w:cs="宋体"/>
          <w:sz w:val="24"/>
          <w:szCs w:val="24"/>
        </w:rPr>
      </w:pPr>
      <m:oMathPara>
        <m:oMathParaPr>
          <m:jc m:val="left"/>
        </m:oMathParaP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v</m:t>
              </m:r>
            </m:e>
            <m:sub>
              <m:r>
                <m:rPr>
                  <m:sty m:val="p"/>
                </m:rPr>
                <w:rPr>
                  <w:rFonts w:ascii="Cambria Math" w:eastAsia="宋体" w:hAnsi="Cambria Math" w:cs="宋体"/>
                  <w:sz w:val="24"/>
                  <w:szCs w:val="24"/>
                </w:rPr>
                <m:t>i</m:t>
              </m:r>
            </m:sub>
          </m:sSub>
          <m:d>
            <m:dPr>
              <m:ctrlPr>
                <w:rPr>
                  <w:rFonts w:ascii="Cambria Math" w:eastAsia="宋体" w:hAnsi="Cambria Math" w:cs="宋体"/>
                  <w:sz w:val="24"/>
                  <w:szCs w:val="24"/>
                </w:rPr>
              </m:ctrlPr>
            </m:dPr>
            <m:e>
              <m:r>
                <m:rPr>
                  <m:sty m:val="p"/>
                </m:rPr>
                <w:rPr>
                  <w:rFonts w:ascii="Cambria Math" w:eastAsia="宋体" w:hAnsi="Cambria Math" w:cs="宋体"/>
                  <w:sz w:val="24"/>
                  <w:szCs w:val="24"/>
                </w:rPr>
                <m:t>t+1</m:t>
              </m:r>
            </m:e>
          </m:d>
          <m:r>
            <m:rPr>
              <m:sty m:val="p"/>
            </m:rPr>
            <w:rPr>
              <w:rFonts w:ascii="Cambria Math" w:eastAsia="宋体" w:hAnsi="Cambria Math" w:cs="宋体"/>
              <w:sz w:val="24"/>
              <w:szCs w:val="24"/>
            </w:rPr>
            <m:t>=w*</m:t>
          </m:r>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v</m:t>
              </m:r>
            </m:e>
            <m:sub>
              <m:r>
                <m:rPr>
                  <m:sty m:val="p"/>
                </m:rPr>
                <w:rPr>
                  <w:rFonts w:ascii="Cambria Math" w:eastAsia="宋体" w:hAnsi="Cambria Math" w:cs="宋体"/>
                  <w:sz w:val="24"/>
                  <w:szCs w:val="24"/>
                </w:rPr>
                <m:t>i</m:t>
              </m:r>
            </m:sub>
          </m:sSub>
          <m:d>
            <m:dPr>
              <m:ctrlPr>
                <w:rPr>
                  <w:rFonts w:ascii="Cambria Math" w:eastAsia="宋体" w:hAnsi="Cambria Math" w:cs="宋体"/>
                  <w:sz w:val="24"/>
                  <w:szCs w:val="24"/>
                </w:rPr>
              </m:ctrlPr>
            </m:dPr>
            <m:e>
              <m:r>
                <m:rPr>
                  <m:sty m:val="p"/>
                </m:rPr>
                <w:rPr>
                  <w:rFonts w:ascii="Cambria Math" w:eastAsia="宋体" w:hAnsi="Cambria Math" w:cs="宋体"/>
                  <w:sz w:val="24"/>
                  <w:szCs w:val="24"/>
                </w:rPr>
                <m:t>t</m:t>
              </m:r>
            </m:e>
          </m:d>
          <m:r>
            <m:rPr>
              <m:sty m:val="p"/>
            </m:rPr>
            <w:rPr>
              <w:rFonts w:ascii="Cambria Math" w:eastAsia="宋体" w:hAnsi="Cambria Math" w:cs="宋体"/>
              <w:sz w:val="24"/>
              <w:szCs w:val="24"/>
            </w:rPr>
            <m:t>+</m:t>
          </m:r>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c</m:t>
              </m:r>
            </m:e>
            <m:sub>
              <m:r>
                <m:rPr>
                  <m:sty m:val="p"/>
                </m:rPr>
                <w:rPr>
                  <w:rFonts w:ascii="Cambria Math" w:eastAsia="宋体" w:hAnsi="Cambria Math" w:cs="宋体"/>
                  <w:sz w:val="24"/>
                  <w:szCs w:val="24"/>
                </w:rPr>
                <m:t>1</m:t>
              </m:r>
            </m:sub>
          </m:sSub>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r</m:t>
              </m:r>
            </m:e>
            <m:sub>
              <m:r>
                <m:rPr>
                  <m:sty m:val="p"/>
                </m:rPr>
                <w:rPr>
                  <w:rFonts w:ascii="Cambria Math" w:eastAsia="宋体" w:hAnsi="Cambria Math" w:cs="宋体"/>
                  <w:sz w:val="24"/>
                  <w:szCs w:val="24"/>
                </w:rPr>
                <m:t>1</m:t>
              </m:r>
            </m:sub>
          </m:sSub>
          <m:d>
            <m:dPr>
              <m:begChr m:val="["/>
              <m:endChr m:val="]"/>
              <m:ctrlPr>
                <w:rPr>
                  <w:rFonts w:ascii="Cambria Math" w:eastAsia="宋体" w:hAnsi="Cambria Math" w:cs="宋体"/>
                  <w:sz w:val="24"/>
                  <w:szCs w:val="24"/>
                </w:rPr>
              </m:ctrlPr>
            </m:dPr>
            <m:e>
              <m:r>
                <m:rPr>
                  <m:sty m:val="p"/>
                </m:rPr>
                <w:rPr>
                  <w:rFonts w:ascii="Cambria Math" w:eastAsia="宋体" w:hAnsi="Cambria Math" w:cs="宋体"/>
                  <w:sz w:val="24"/>
                  <w:szCs w:val="24"/>
                </w:rPr>
                <m:t>pbⅇst-</m:t>
              </m:r>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i</m:t>
                  </m:r>
                </m:sub>
              </m:sSub>
              <m:d>
                <m:dPr>
                  <m:ctrlPr>
                    <w:rPr>
                      <w:rFonts w:ascii="Cambria Math" w:eastAsia="宋体" w:hAnsi="Cambria Math" w:cs="宋体"/>
                      <w:sz w:val="24"/>
                      <w:szCs w:val="24"/>
                    </w:rPr>
                  </m:ctrlPr>
                </m:dPr>
                <m:e>
                  <m:r>
                    <m:rPr>
                      <m:sty m:val="p"/>
                    </m:rPr>
                    <w:rPr>
                      <w:rFonts w:ascii="Cambria Math" w:eastAsia="宋体" w:hAnsi="Cambria Math" w:cs="宋体"/>
                      <w:sz w:val="24"/>
                      <w:szCs w:val="24"/>
                    </w:rPr>
                    <m:t>t</m:t>
                  </m:r>
                </m:e>
              </m:d>
            </m:e>
          </m:d>
          <m:r>
            <m:rPr>
              <m:sty m:val="p"/>
            </m:rPr>
            <w:rPr>
              <w:rFonts w:ascii="Cambria Math" w:eastAsia="宋体" w:hAnsi="Cambria Math" w:cs="宋体"/>
              <w:sz w:val="24"/>
              <w:szCs w:val="24"/>
            </w:rPr>
            <m:t>+</m:t>
          </m:r>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c</m:t>
              </m:r>
            </m:e>
            <m:sub>
              <m:r>
                <m:rPr>
                  <m:sty m:val="p"/>
                </m:rPr>
                <w:rPr>
                  <w:rFonts w:ascii="Cambria Math" w:eastAsia="宋体" w:hAnsi="Cambria Math" w:cs="宋体"/>
                  <w:sz w:val="24"/>
                  <w:szCs w:val="24"/>
                </w:rPr>
                <m:t>2</m:t>
              </m:r>
            </m:sub>
          </m:sSub>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r</m:t>
              </m:r>
            </m:e>
            <m:sub>
              <m:r>
                <m:rPr>
                  <m:sty m:val="p"/>
                </m:rPr>
                <w:rPr>
                  <w:rFonts w:ascii="Cambria Math" w:eastAsia="宋体" w:hAnsi="Cambria Math" w:cs="宋体"/>
                  <w:sz w:val="24"/>
                  <w:szCs w:val="24"/>
                </w:rPr>
                <m:t>2</m:t>
              </m:r>
            </m:sub>
          </m:sSub>
          <m:d>
            <m:dPr>
              <m:begChr m:val="["/>
              <m:endChr m:val="]"/>
              <m:ctrlPr>
                <w:rPr>
                  <w:rFonts w:ascii="Cambria Math" w:eastAsia="宋体" w:hAnsi="Cambria Math" w:cs="宋体"/>
                  <w:sz w:val="24"/>
                  <w:szCs w:val="24"/>
                </w:rPr>
              </m:ctrlPr>
            </m:dPr>
            <m:e>
              <m:r>
                <m:rPr>
                  <m:sty m:val="p"/>
                </m:rPr>
                <w:rPr>
                  <w:rFonts w:ascii="Cambria Math" w:eastAsia="宋体" w:hAnsi="Cambria Math" w:cs="宋体"/>
                  <w:sz w:val="24"/>
                  <w:szCs w:val="24"/>
                </w:rPr>
                <m:t>gbest-</m:t>
              </m:r>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i</m:t>
                  </m:r>
                </m:sub>
              </m:sSub>
              <m:d>
                <m:dPr>
                  <m:ctrlPr>
                    <w:rPr>
                      <w:rFonts w:ascii="Cambria Math" w:eastAsia="宋体" w:hAnsi="Cambria Math" w:cs="宋体"/>
                      <w:sz w:val="24"/>
                      <w:szCs w:val="24"/>
                    </w:rPr>
                  </m:ctrlPr>
                </m:dPr>
                <m:e>
                  <m:r>
                    <m:rPr>
                      <m:sty m:val="p"/>
                    </m:rPr>
                    <w:rPr>
                      <w:rFonts w:ascii="Cambria Math" w:eastAsia="宋体" w:hAnsi="Cambria Math" w:cs="宋体"/>
                      <w:sz w:val="24"/>
                      <w:szCs w:val="24"/>
                    </w:rPr>
                    <m:t>t</m:t>
                  </m:r>
                </m:e>
              </m:d>
            </m:e>
          </m:d>
        </m:oMath>
      </m:oMathPara>
    </w:p>
    <w:p w14:paraId="7F498EF0" w14:textId="77777777" w:rsidR="001C1082" w:rsidRDefault="00DD62D7" w:rsidP="001C1082">
      <w:pPr>
        <w:spacing w:line="360" w:lineRule="auto"/>
        <w:ind w:firstLineChars="200" w:firstLine="480"/>
        <w:rPr>
          <w:rFonts w:ascii="宋体" w:eastAsia="宋体" w:hAnsi="宋体" w:cs="宋体"/>
          <w:sz w:val="24"/>
          <w:szCs w:val="24"/>
        </w:rPr>
      </w:pPr>
      <w:r w:rsidRPr="00C45710">
        <w:rPr>
          <w:rFonts w:ascii="宋体" w:eastAsia="宋体" w:hAnsi="宋体" w:cs="宋体" w:hint="eastAsia"/>
          <w:sz w:val="24"/>
          <w:szCs w:val="24"/>
        </w:rPr>
        <w:t>位置</w:t>
      </w:r>
      <w:r w:rsidR="001C1082">
        <w:rPr>
          <w:rFonts w:ascii="宋体" w:eastAsia="宋体" w:hAnsi="宋体" w:cs="宋体" w:hint="eastAsia"/>
          <w:sz w:val="24"/>
          <w:szCs w:val="24"/>
        </w:rPr>
        <w:t>：</w:t>
      </w:r>
    </w:p>
    <w:p w14:paraId="7EDFA979" w14:textId="4BB323C0" w:rsidR="00DD62D7" w:rsidRPr="00D95088" w:rsidRDefault="00A87BE5" w:rsidP="00D95088">
      <w:pPr>
        <w:spacing w:line="360" w:lineRule="auto"/>
        <w:ind w:leftChars="257" w:left="565" w:firstLineChars="200" w:firstLine="480"/>
        <w:rPr>
          <w:rFonts w:ascii="宋体" w:eastAsia="宋体" w:hAnsi="宋体" w:cs="宋体"/>
          <w:sz w:val="24"/>
          <w:szCs w:val="24"/>
        </w:rPr>
      </w:pPr>
      <m:oMathPara>
        <m:oMathParaPr>
          <m:jc m:val="left"/>
        </m:oMathParaPr>
        <m:oMath>
          <m:sSub>
            <m:sSubPr>
              <m:ctrlPr>
                <w:rPr>
                  <w:rFonts w:ascii="Cambria Math" w:eastAsia="宋体" w:hAnsi="Cambria Math" w:cs="宋体"/>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i</m:t>
              </m:r>
            </m:sub>
          </m:sSub>
          <m:d>
            <m:dPr>
              <m:ctrlPr>
                <w:rPr>
                  <w:rFonts w:ascii="Cambria Math" w:eastAsia="宋体" w:hAnsi="Cambria Math" w:cs="宋体"/>
                  <w:sz w:val="24"/>
                  <w:szCs w:val="24"/>
                </w:rPr>
              </m:ctrlPr>
            </m:dPr>
            <m:e>
              <m:r>
                <w:rPr>
                  <w:rFonts w:ascii="Cambria Math" w:eastAsia="宋体" w:hAnsi="Cambria Math" w:cs="宋体"/>
                  <w:sz w:val="24"/>
                  <w:szCs w:val="24"/>
                </w:rPr>
                <m:t>t</m:t>
              </m:r>
              <m:r>
                <m:rPr>
                  <m:sty m:val="p"/>
                </m:rPr>
                <w:rPr>
                  <w:rFonts w:ascii="Cambria Math" w:eastAsia="宋体" w:hAnsi="Cambria Math" w:cs="宋体"/>
                  <w:sz w:val="24"/>
                  <w:szCs w:val="24"/>
                </w:rPr>
                <m:t>+1</m:t>
              </m:r>
            </m:e>
          </m:d>
          <m:r>
            <m:rPr>
              <m:sty m:val="p"/>
            </m:rPr>
            <w:rPr>
              <w:rFonts w:ascii="Cambria Math" w:eastAsia="宋体" w:hAnsi="Cambria Math" w:cs="宋体"/>
              <w:sz w:val="24"/>
              <w:szCs w:val="24"/>
            </w:rPr>
            <m:t>=</m:t>
          </m:r>
          <m:sSub>
            <m:sSubPr>
              <m:ctrlPr>
                <w:rPr>
                  <w:rFonts w:ascii="Cambria Math" w:eastAsia="宋体" w:hAnsi="Cambria Math" w:cs="宋体"/>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i</m:t>
              </m:r>
            </m:sub>
          </m:sSub>
          <m:d>
            <m:dPr>
              <m:ctrlPr>
                <w:rPr>
                  <w:rFonts w:ascii="Cambria Math" w:eastAsia="宋体" w:hAnsi="Cambria Math" w:cs="宋体"/>
                  <w:sz w:val="24"/>
                  <w:szCs w:val="24"/>
                </w:rPr>
              </m:ctrlPr>
            </m:dPr>
            <m:e>
              <m:r>
                <w:rPr>
                  <w:rFonts w:ascii="Cambria Math" w:eastAsia="宋体" w:hAnsi="Cambria Math" w:cs="宋体"/>
                  <w:sz w:val="24"/>
                  <w:szCs w:val="24"/>
                </w:rPr>
                <m:t>t</m:t>
              </m:r>
            </m:e>
          </m:d>
          <m:r>
            <m:rPr>
              <m:sty m:val="p"/>
            </m:rPr>
            <w:rPr>
              <w:rFonts w:ascii="Cambria Math" w:eastAsia="宋体" w:hAnsi="Cambria Math" w:cs="宋体"/>
              <w:sz w:val="24"/>
              <w:szCs w:val="24"/>
            </w:rPr>
            <m:t>+</m:t>
          </m:r>
          <m:sSub>
            <m:sSubPr>
              <m:ctrlPr>
                <w:rPr>
                  <w:rFonts w:ascii="Cambria Math" w:eastAsia="宋体" w:hAnsi="Cambria Math" w:cs="宋体"/>
                  <w:sz w:val="24"/>
                  <w:szCs w:val="24"/>
                </w:rPr>
              </m:ctrlPr>
            </m:sSubPr>
            <m:e>
              <m:r>
                <w:rPr>
                  <w:rFonts w:ascii="Cambria Math" w:eastAsia="宋体" w:hAnsi="Cambria Math" w:cs="宋体"/>
                  <w:sz w:val="24"/>
                  <w:szCs w:val="24"/>
                </w:rPr>
                <m:t>v</m:t>
              </m:r>
            </m:e>
            <m:sub>
              <m:r>
                <w:rPr>
                  <w:rFonts w:ascii="Cambria Math" w:eastAsia="宋体" w:hAnsi="Cambria Math" w:cs="宋体"/>
                  <w:sz w:val="24"/>
                  <w:szCs w:val="24"/>
                </w:rPr>
                <m:t>i</m:t>
              </m:r>
            </m:sub>
          </m:sSub>
          <m:d>
            <m:dPr>
              <m:ctrlPr>
                <w:rPr>
                  <w:rFonts w:ascii="Cambria Math" w:eastAsia="宋体" w:hAnsi="Cambria Math" w:cs="宋体"/>
                  <w:sz w:val="24"/>
                  <w:szCs w:val="24"/>
                </w:rPr>
              </m:ctrlPr>
            </m:dPr>
            <m:e>
              <m:r>
                <w:rPr>
                  <w:rFonts w:ascii="Cambria Math" w:eastAsia="宋体" w:hAnsi="Cambria Math" w:cs="宋体"/>
                  <w:sz w:val="24"/>
                  <w:szCs w:val="24"/>
                </w:rPr>
                <m:t>t</m:t>
              </m:r>
              <m:r>
                <m:rPr>
                  <m:sty m:val="p"/>
                </m:rPr>
                <w:rPr>
                  <w:rFonts w:ascii="Cambria Math" w:eastAsia="宋体" w:hAnsi="Cambria Math" w:cs="宋体"/>
                  <w:sz w:val="24"/>
                  <w:szCs w:val="24"/>
                </w:rPr>
                <m:t>+1</m:t>
              </m:r>
            </m:e>
          </m:d>
        </m:oMath>
      </m:oMathPara>
    </w:p>
    <w:p w14:paraId="7F0B36D5" w14:textId="77777777" w:rsidR="00786152" w:rsidRDefault="00DD62D7" w:rsidP="00786152">
      <w:pPr>
        <w:spacing w:line="360" w:lineRule="auto"/>
        <w:ind w:firstLineChars="200" w:firstLine="480"/>
        <w:rPr>
          <w:rFonts w:ascii="宋体" w:eastAsia="宋体" w:hAnsi="宋体" w:cs="宋体"/>
          <w:sz w:val="24"/>
          <w:szCs w:val="24"/>
        </w:rPr>
      </w:pPr>
      <w:r w:rsidRPr="00C45710">
        <w:rPr>
          <w:rFonts w:ascii="宋体" w:eastAsia="宋体" w:hAnsi="宋体" w:cs="宋体" w:hint="eastAsia"/>
          <w:sz w:val="24"/>
          <w:szCs w:val="24"/>
        </w:rPr>
        <w:t>上述两式中，</w:t>
      </w:r>
      <m:oMath>
        <m:sSub>
          <m:sSubPr>
            <m:ctrlPr>
              <w:rPr>
                <w:rFonts w:ascii="Cambria Math" w:eastAsia="宋体" w:hAnsi="Cambria Math" w:cs="宋体"/>
                <w:sz w:val="24"/>
                <w:szCs w:val="24"/>
              </w:rPr>
            </m:ctrlPr>
          </m:sSubPr>
          <m:e>
            <m:r>
              <m:rPr>
                <m:sty m:val="p"/>
              </m:rPr>
              <w:rPr>
                <w:rFonts w:ascii="Cambria Math" w:eastAsia="宋体" w:hAnsi="Cambria Math" w:cs="宋体" w:hint="eastAsia"/>
                <w:sz w:val="24"/>
                <w:szCs w:val="24"/>
              </w:rPr>
              <m:t>v</m:t>
            </m:r>
          </m:e>
          <m:sub>
            <m:r>
              <w:rPr>
                <w:rFonts w:ascii="Cambria Math" w:eastAsia="宋体" w:hAnsi="Cambria Math" w:cs="宋体" w:hint="eastAsia"/>
                <w:sz w:val="24"/>
                <w:szCs w:val="24"/>
              </w:rPr>
              <m:t>i</m:t>
            </m:r>
          </m:sub>
        </m:sSub>
      </m:oMath>
      <w:r w:rsidRPr="00C45710">
        <w:rPr>
          <w:rFonts w:ascii="宋体" w:eastAsia="宋体" w:hAnsi="宋体" w:cs="宋体" w:hint="eastAsia"/>
          <w:sz w:val="24"/>
          <w:szCs w:val="24"/>
        </w:rPr>
        <w:t>（t+</w:t>
      </w:r>
      <w:r w:rsidRPr="00C45710">
        <w:rPr>
          <w:rFonts w:ascii="宋体" w:eastAsia="宋体" w:hAnsi="宋体" w:cs="宋体"/>
          <w:sz w:val="24"/>
          <w:szCs w:val="24"/>
        </w:rPr>
        <w:t>1</w:t>
      </w:r>
      <w:r w:rsidRPr="00C45710">
        <w:rPr>
          <w:rFonts w:ascii="宋体" w:eastAsia="宋体" w:hAnsi="宋体" w:cs="宋体" w:hint="eastAsia"/>
          <w:sz w:val="24"/>
          <w:szCs w:val="24"/>
        </w:rPr>
        <w:t>）表示第i个粒子在t+</w:t>
      </w:r>
      <w:r w:rsidRPr="00C45710">
        <w:rPr>
          <w:rFonts w:ascii="宋体" w:eastAsia="宋体" w:hAnsi="宋体" w:cs="宋体"/>
          <w:sz w:val="24"/>
          <w:szCs w:val="24"/>
        </w:rPr>
        <w:t>1</w:t>
      </w:r>
      <w:r w:rsidRPr="00C45710">
        <w:rPr>
          <w:rFonts w:ascii="宋体" w:eastAsia="宋体" w:hAnsi="宋体" w:cs="宋体" w:hint="eastAsia"/>
          <w:sz w:val="24"/>
          <w:szCs w:val="24"/>
        </w:rPr>
        <w:t>时刻的速度，pbest代表个体粒子经过的历史最佳位置，gbest代表粒子群的历史最佳位置，</w:t>
      </w:r>
      <w:r w:rsidRPr="00C45710">
        <w:rPr>
          <w:rFonts w:ascii="宋体" w:eastAsia="宋体" w:hAnsi="宋体" w:cs="宋体"/>
          <w:sz w:val="24"/>
          <w:szCs w:val="24"/>
        </w:rPr>
        <w:t>c1</w:t>
      </w:r>
      <w:r w:rsidRPr="00C45710">
        <w:rPr>
          <w:rFonts w:ascii="宋体" w:eastAsia="宋体" w:hAnsi="宋体" w:cs="宋体" w:hint="eastAsia"/>
          <w:sz w:val="24"/>
          <w:szCs w:val="24"/>
        </w:rPr>
        <w:t>、c</w:t>
      </w:r>
      <w:r w:rsidRPr="00C45710">
        <w:rPr>
          <w:rFonts w:ascii="宋体" w:eastAsia="宋体" w:hAnsi="宋体" w:cs="宋体"/>
          <w:sz w:val="24"/>
          <w:szCs w:val="24"/>
        </w:rPr>
        <w:t>2</w:t>
      </w:r>
      <w:r w:rsidRPr="00C45710">
        <w:rPr>
          <w:rFonts w:ascii="宋体" w:eastAsia="宋体" w:hAnsi="宋体" w:cs="宋体" w:hint="eastAsia"/>
          <w:sz w:val="24"/>
          <w:szCs w:val="24"/>
        </w:rPr>
        <w:t>代表学习因子，一般取值为2，w代表惯性因子，r</w:t>
      </w:r>
      <w:r w:rsidRPr="00C45710">
        <w:rPr>
          <w:rFonts w:ascii="宋体" w:eastAsia="宋体" w:hAnsi="宋体" w:cs="宋体"/>
          <w:sz w:val="24"/>
          <w:szCs w:val="24"/>
        </w:rPr>
        <w:t>1</w:t>
      </w:r>
      <w:r w:rsidRPr="00C45710">
        <w:rPr>
          <w:rFonts w:ascii="宋体" w:eastAsia="宋体" w:hAnsi="宋体" w:cs="宋体" w:hint="eastAsia"/>
          <w:sz w:val="24"/>
          <w:szCs w:val="24"/>
        </w:rPr>
        <w:t>、r2</w:t>
      </w:r>
      <w:r w:rsidRPr="00C45710">
        <w:rPr>
          <w:rFonts w:ascii="宋体" w:eastAsia="宋体" w:hAnsi="宋体" w:cs="宋体"/>
          <w:sz w:val="24"/>
          <w:szCs w:val="24"/>
        </w:rPr>
        <w:t>为两个（0,1）之间的随机数</w:t>
      </w:r>
      <w:r w:rsidRPr="00C45710">
        <w:rPr>
          <w:rFonts w:ascii="宋体" w:eastAsia="宋体" w:hAnsi="宋体" w:cs="宋体" w:hint="eastAsia"/>
          <w:sz w:val="24"/>
          <w:szCs w:val="24"/>
        </w:rPr>
        <w:t>。</w:t>
      </w:r>
    </w:p>
    <w:p w14:paraId="6A87B1FA" w14:textId="0D43DC79" w:rsidR="00DD62D7" w:rsidRPr="00C45710" w:rsidRDefault="00DD62D7" w:rsidP="00C45710">
      <w:pPr>
        <w:spacing w:line="360" w:lineRule="auto"/>
        <w:ind w:firstLineChars="200" w:firstLine="480"/>
        <w:rPr>
          <w:rFonts w:ascii="宋体" w:eastAsia="宋体" w:hAnsi="宋体" w:cs="宋体"/>
          <w:sz w:val="24"/>
          <w:szCs w:val="24"/>
        </w:rPr>
      </w:pPr>
      <w:r w:rsidRPr="00C45710">
        <w:rPr>
          <w:rFonts w:ascii="宋体" w:eastAsia="宋体" w:hAnsi="宋体" w:cs="宋体" w:hint="eastAsia"/>
          <w:sz w:val="24"/>
          <w:szCs w:val="24"/>
        </w:rPr>
        <w:t>1967年，Mac</w:t>
      </w:r>
      <w:r w:rsidRPr="00C45710">
        <w:rPr>
          <w:rFonts w:ascii="宋体" w:eastAsia="宋体" w:hAnsi="宋体" w:cs="宋体"/>
          <w:sz w:val="24"/>
          <w:szCs w:val="24"/>
        </w:rPr>
        <w:t>Queen</w:t>
      </w:r>
      <w:r w:rsidRPr="00C45710">
        <w:rPr>
          <w:rFonts w:ascii="宋体" w:eastAsia="宋体" w:hAnsi="宋体" w:cs="宋体" w:hint="eastAsia"/>
          <w:sz w:val="24"/>
          <w:szCs w:val="24"/>
        </w:rPr>
        <w:t>提出了一种基于划分的经典聚类算法—K-means算法，K</w:t>
      </w:r>
      <w:r w:rsidRPr="00C45710">
        <w:rPr>
          <w:rFonts w:ascii="宋体" w:eastAsia="宋体" w:hAnsi="宋体" w:cs="宋体"/>
          <w:sz w:val="24"/>
          <w:szCs w:val="24"/>
        </w:rPr>
        <w:t>-means</w:t>
      </w:r>
      <w:r w:rsidRPr="00C45710">
        <w:rPr>
          <w:rFonts w:ascii="宋体" w:eastAsia="宋体" w:hAnsi="宋体" w:cs="宋体" w:hint="eastAsia"/>
          <w:sz w:val="24"/>
          <w:szCs w:val="24"/>
        </w:rPr>
        <w:t>算法计算简单，收敛速度快。该算法随机选择K个样本点作为初始聚类中心，然后根据近邻原则将其它样本划分到离K个样本最近的簇中，每次迭代完成后，重新计算聚类中心，也就是聚类簇中所有样本的均值。该算法停止的条件是，</w:t>
      </w:r>
      <w:r w:rsidRPr="00C45710">
        <w:rPr>
          <w:rFonts w:ascii="宋体" w:eastAsia="宋体" w:hAnsi="宋体" w:cs="宋体"/>
          <w:sz w:val="24"/>
          <w:szCs w:val="24"/>
        </w:rPr>
        <w:t>当然数据集所有</w:t>
      </w:r>
      <w:r w:rsidRPr="00C45710">
        <w:rPr>
          <w:rFonts w:ascii="宋体" w:eastAsia="宋体" w:hAnsi="宋体" w:cs="宋体" w:hint="eastAsia"/>
          <w:sz w:val="24"/>
          <w:szCs w:val="24"/>
        </w:rPr>
        <w:t>的样本</w:t>
      </w:r>
      <w:r w:rsidRPr="00C45710">
        <w:rPr>
          <w:rFonts w:ascii="宋体" w:eastAsia="宋体" w:hAnsi="宋体" w:cs="宋体"/>
          <w:sz w:val="24"/>
          <w:szCs w:val="24"/>
        </w:rPr>
        <w:t>分配的</w:t>
      </w:r>
      <w:r w:rsidRPr="00C45710">
        <w:rPr>
          <w:rFonts w:ascii="宋体" w:eastAsia="宋体" w:hAnsi="宋体" w:cs="宋体" w:hint="eastAsia"/>
          <w:sz w:val="24"/>
          <w:szCs w:val="24"/>
        </w:rPr>
        <w:t>距</w:t>
      </w:r>
      <w:r w:rsidRPr="00C45710">
        <w:rPr>
          <w:rFonts w:ascii="宋体" w:eastAsia="宋体" w:hAnsi="宋体" w:cs="宋体"/>
          <w:sz w:val="24"/>
          <w:szCs w:val="24"/>
        </w:rPr>
        <w:t>其最近的簇不在发生变化时，就停止分配</w:t>
      </w:r>
      <w:r w:rsidRPr="00C45710">
        <w:rPr>
          <w:rFonts w:ascii="宋体" w:eastAsia="宋体" w:hAnsi="宋体" w:cs="宋体" w:hint="eastAsia"/>
          <w:sz w:val="24"/>
          <w:szCs w:val="24"/>
        </w:rPr>
        <w:t>。</w:t>
      </w:r>
    </w:p>
    <w:p w14:paraId="61BDC544" w14:textId="3A677DB5" w:rsidR="00C45710" w:rsidRPr="00385C0A" w:rsidRDefault="00C45710" w:rsidP="002C672C">
      <w:pPr>
        <w:spacing w:line="360" w:lineRule="auto"/>
        <w:ind w:firstLineChars="200" w:firstLine="480"/>
        <w:jc w:val="both"/>
        <w:rPr>
          <w:rFonts w:ascii="宋体" w:eastAsia="宋体" w:hAnsi="宋体" w:cs="宋体"/>
          <w:sz w:val="24"/>
          <w:szCs w:val="24"/>
        </w:rPr>
      </w:pPr>
      <w:r w:rsidRPr="00385C0A">
        <w:rPr>
          <w:rFonts w:ascii="宋体" w:eastAsia="宋体" w:hAnsi="宋体" w:cs="宋体" w:hint="eastAsia"/>
          <w:sz w:val="24"/>
          <w:szCs w:val="24"/>
        </w:rPr>
        <w:t>本</w:t>
      </w:r>
      <w:r w:rsidR="00F7316D">
        <w:rPr>
          <w:rFonts w:ascii="宋体" w:eastAsia="宋体" w:hAnsi="宋体" w:cs="宋体" w:hint="eastAsia"/>
          <w:sz w:val="24"/>
          <w:szCs w:val="24"/>
        </w:rPr>
        <w:t>发明</w:t>
      </w:r>
      <w:r w:rsidRPr="00385C0A">
        <w:rPr>
          <w:rFonts w:ascii="宋体" w:eastAsia="宋体" w:hAnsi="宋体" w:cs="宋体" w:hint="eastAsia"/>
          <w:sz w:val="24"/>
          <w:szCs w:val="24"/>
        </w:rPr>
        <w:t>研究了传统的P</w:t>
      </w:r>
      <w:r w:rsidRPr="00385C0A">
        <w:rPr>
          <w:rFonts w:ascii="宋体" w:eastAsia="宋体" w:hAnsi="宋体" w:cs="宋体"/>
          <w:sz w:val="24"/>
          <w:szCs w:val="24"/>
        </w:rPr>
        <w:t>SO</w:t>
      </w:r>
      <w:r w:rsidRPr="00385C0A">
        <w:rPr>
          <w:rFonts w:ascii="宋体" w:eastAsia="宋体" w:hAnsi="宋体" w:cs="宋体" w:hint="eastAsia"/>
          <w:sz w:val="24"/>
          <w:szCs w:val="24"/>
        </w:rPr>
        <w:t>聚类算法，发现P</w:t>
      </w:r>
      <w:r w:rsidRPr="00385C0A">
        <w:rPr>
          <w:rFonts w:ascii="宋体" w:eastAsia="宋体" w:hAnsi="宋体" w:cs="宋体"/>
          <w:sz w:val="24"/>
          <w:szCs w:val="24"/>
        </w:rPr>
        <w:t>SO</w:t>
      </w:r>
      <w:r w:rsidRPr="00385C0A">
        <w:rPr>
          <w:rFonts w:ascii="宋体" w:eastAsia="宋体" w:hAnsi="宋体" w:cs="宋体" w:hint="eastAsia"/>
          <w:sz w:val="24"/>
          <w:szCs w:val="24"/>
        </w:rPr>
        <w:t>聚类算法旨在优化聚类中心，聚类中心虽然在移动，但是却忽略了样本权值的优化，本文在P</w:t>
      </w:r>
      <w:r w:rsidRPr="00385C0A">
        <w:rPr>
          <w:rFonts w:ascii="宋体" w:eastAsia="宋体" w:hAnsi="宋体" w:cs="宋体"/>
          <w:sz w:val="24"/>
          <w:szCs w:val="24"/>
        </w:rPr>
        <w:t>SO</w:t>
      </w:r>
      <w:r w:rsidRPr="00385C0A">
        <w:rPr>
          <w:rFonts w:ascii="宋体" w:eastAsia="宋体" w:hAnsi="宋体" w:cs="宋体" w:hint="eastAsia"/>
          <w:sz w:val="24"/>
          <w:szCs w:val="24"/>
        </w:rPr>
        <w:t>聚类算法的基础上，在优化聚类中心的同时又优化样本权值，使样本权值朝着最近邻聚类中心靠近，粒子根据自身经验寻找最优位置。每次迭代重新划分类簇和计算准确率或</w:t>
      </w:r>
      <w:r w:rsidRPr="00385C0A">
        <w:rPr>
          <w:rFonts w:ascii="宋体" w:eastAsia="宋体" w:hAnsi="宋体" w:cs="宋体" w:hint="eastAsia"/>
          <w:sz w:val="24"/>
          <w:szCs w:val="24"/>
        </w:rPr>
        <w:lastRenderedPageBreak/>
        <w:t>适应度值，我们设置一个比较次数的阈值，比较准确率或适应度值在阈值范围内有没有达到最优，若达到最优，则后期迭代都是此刻粒子位置，算法收敛，若没有达到最优则继续迭代。</w:t>
      </w:r>
    </w:p>
    <w:p w14:paraId="4845A984" w14:textId="18FF82DD" w:rsidR="00C45710" w:rsidRPr="00385C0A" w:rsidRDefault="00C45710" w:rsidP="002C672C">
      <w:pPr>
        <w:spacing w:line="360" w:lineRule="auto"/>
        <w:ind w:firstLineChars="200" w:firstLine="480"/>
        <w:jc w:val="both"/>
        <w:rPr>
          <w:rFonts w:ascii="宋体" w:eastAsia="宋体" w:hAnsi="宋体" w:cs="宋体"/>
          <w:sz w:val="24"/>
          <w:szCs w:val="24"/>
        </w:rPr>
      </w:pPr>
      <w:r w:rsidRPr="00385C0A">
        <w:rPr>
          <w:rFonts w:ascii="宋体" w:eastAsia="宋体" w:hAnsi="宋体" w:cs="宋体" w:hint="eastAsia"/>
          <w:sz w:val="24"/>
          <w:szCs w:val="24"/>
        </w:rPr>
        <w:t>W</w:t>
      </w:r>
      <w:r w:rsidRPr="00385C0A">
        <w:rPr>
          <w:rFonts w:ascii="宋体" w:eastAsia="宋体" w:hAnsi="宋体" w:cs="宋体"/>
          <w:sz w:val="24"/>
          <w:szCs w:val="24"/>
        </w:rPr>
        <w:t>PSO</w:t>
      </w:r>
      <w:r w:rsidRPr="00385C0A">
        <w:rPr>
          <w:rFonts w:ascii="宋体" w:eastAsia="宋体" w:hAnsi="宋体" w:cs="宋体" w:hint="eastAsia"/>
          <w:sz w:val="24"/>
          <w:szCs w:val="24"/>
        </w:rPr>
        <w:t>算法仍需要设定初始聚类中心和聚类簇数，传统的聚类簇数由人工选择，聚类簇数是个很棘手的问题，而初始聚类中心的选择往往是随机选择或基于密度、距离选择，甚至初始聚类中心可能是孤立点、边界点，聚类算法极易陷入局部最优，甚至出现空簇问题。S</w:t>
      </w:r>
      <w:r w:rsidRPr="00385C0A">
        <w:rPr>
          <w:rFonts w:ascii="宋体" w:eastAsia="宋体" w:hAnsi="宋体" w:cs="宋体"/>
          <w:sz w:val="24"/>
          <w:szCs w:val="24"/>
        </w:rPr>
        <w:t>OM</w:t>
      </w:r>
      <w:r w:rsidRPr="00385C0A">
        <w:rPr>
          <w:rFonts w:ascii="宋体" w:eastAsia="宋体" w:hAnsi="宋体" w:cs="宋体" w:hint="eastAsia"/>
          <w:sz w:val="24"/>
          <w:szCs w:val="24"/>
        </w:rPr>
        <w:t>算法具有降维的作用，能有效处理孤立点问题，不含复杂的求导、积分等操作，但S</w:t>
      </w:r>
      <w:r w:rsidRPr="00385C0A">
        <w:rPr>
          <w:rFonts w:ascii="宋体" w:eastAsia="宋体" w:hAnsi="宋体" w:cs="宋体"/>
          <w:sz w:val="24"/>
          <w:szCs w:val="24"/>
        </w:rPr>
        <w:t>OM</w:t>
      </w:r>
      <w:r w:rsidRPr="00385C0A">
        <w:rPr>
          <w:rFonts w:ascii="宋体" w:eastAsia="宋体" w:hAnsi="宋体" w:cs="宋体" w:hint="eastAsia"/>
          <w:sz w:val="24"/>
          <w:szCs w:val="24"/>
        </w:rPr>
        <w:t>算法也存在训练时间长，竞争学习可能出现“死神经元”等缺点。本文将融合S</w:t>
      </w:r>
      <w:r w:rsidRPr="00385C0A">
        <w:rPr>
          <w:rFonts w:ascii="宋体" w:eastAsia="宋体" w:hAnsi="宋体" w:cs="宋体"/>
          <w:sz w:val="24"/>
          <w:szCs w:val="24"/>
        </w:rPr>
        <w:t>OM</w:t>
      </w:r>
      <w:r w:rsidR="00B13E69">
        <w:rPr>
          <w:rFonts w:ascii="宋体" w:eastAsia="宋体" w:hAnsi="宋体" w:cs="宋体" w:hint="eastAsia"/>
          <w:sz w:val="24"/>
          <w:szCs w:val="24"/>
        </w:rPr>
        <w:t>、</w:t>
      </w:r>
      <w:r w:rsidRPr="00385C0A">
        <w:rPr>
          <w:rFonts w:ascii="宋体" w:eastAsia="宋体" w:hAnsi="宋体" w:cs="宋体" w:hint="eastAsia"/>
          <w:sz w:val="24"/>
          <w:szCs w:val="24"/>
        </w:rPr>
        <w:t>W</w:t>
      </w:r>
      <w:r w:rsidRPr="00385C0A">
        <w:rPr>
          <w:rFonts w:ascii="宋体" w:eastAsia="宋体" w:hAnsi="宋体" w:cs="宋体"/>
          <w:sz w:val="24"/>
          <w:szCs w:val="24"/>
        </w:rPr>
        <w:t>PSO</w:t>
      </w:r>
      <w:r w:rsidR="00B13E69">
        <w:rPr>
          <w:rFonts w:ascii="宋体" w:eastAsia="宋体" w:hAnsi="宋体" w:cs="宋体" w:hint="eastAsia"/>
          <w:sz w:val="24"/>
          <w:szCs w:val="24"/>
        </w:rPr>
        <w:t>和K-means</w:t>
      </w:r>
      <w:r w:rsidRPr="00385C0A">
        <w:rPr>
          <w:rFonts w:ascii="宋体" w:eastAsia="宋体" w:hAnsi="宋体" w:cs="宋体" w:hint="eastAsia"/>
          <w:sz w:val="24"/>
          <w:szCs w:val="24"/>
        </w:rPr>
        <w:t>算法，在缺点上进行互补，优势上进行加强。</w:t>
      </w:r>
    </w:p>
    <w:p w14:paraId="33850D03" w14:textId="77777777" w:rsidR="00C45710" w:rsidRPr="00385C0A" w:rsidRDefault="00C45710" w:rsidP="002C672C">
      <w:pPr>
        <w:spacing w:line="360" w:lineRule="auto"/>
        <w:ind w:firstLineChars="200" w:firstLine="480"/>
        <w:jc w:val="both"/>
        <w:rPr>
          <w:rFonts w:ascii="宋体" w:eastAsia="宋体" w:hAnsi="宋体" w:cs="宋体"/>
          <w:sz w:val="24"/>
          <w:szCs w:val="24"/>
        </w:rPr>
      </w:pPr>
      <w:r w:rsidRPr="00385C0A">
        <w:rPr>
          <w:rFonts w:ascii="宋体" w:eastAsia="宋体" w:hAnsi="宋体" w:cs="宋体" w:hint="eastAsia"/>
          <w:sz w:val="24"/>
          <w:szCs w:val="24"/>
        </w:rPr>
        <w:t>为避免SOM训练时间过长，SOM首先对数据进行粗聚类，使数据的聚类情况处于不饱和状态，SOM不断迭代，网络会学习到数据分布情况，待达到迭代次数后，SOM网络会返回迭代训练的权值，这个权值是通过对数据的竞争学习得到的，然后将原始数据与权值进行分析比较，会得到获胜神经元。</w:t>
      </w:r>
    </w:p>
    <w:p w14:paraId="125100B0" w14:textId="77777777" w:rsidR="00C45710" w:rsidRPr="00385C0A" w:rsidRDefault="00C45710" w:rsidP="002C672C">
      <w:pPr>
        <w:spacing w:line="360" w:lineRule="auto"/>
        <w:ind w:firstLineChars="200" w:firstLine="480"/>
        <w:jc w:val="both"/>
        <w:rPr>
          <w:rFonts w:ascii="宋体" w:eastAsia="宋体" w:hAnsi="宋体" w:cs="宋体"/>
          <w:sz w:val="24"/>
          <w:szCs w:val="24"/>
        </w:rPr>
      </w:pPr>
      <w:r w:rsidRPr="00385C0A">
        <w:rPr>
          <w:rFonts w:ascii="宋体" w:eastAsia="宋体" w:hAnsi="宋体" w:cs="宋体" w:hint="eastAsia"/>
          <w:sz w:val="24"/>
          <w:szCs w:val="24"/>
        </w:rPr>
        <w:t>假设训练集</w:t>
      </w:r>
      <w:r w:rsidRPr="00385C0A">
        <w:rPr>
          <w:rFonts w:ascii="宋体" w:eastAsia="宋体" w:hAnsi="宋体" w:cs="宋体"/>
          <w:sz w:val="24"/>
          <w:szCs w:val="24"/>
        </w:rPr>
        <w:fldChar w:fldCharType="begin"/>
      </w:r>
      <w:r w:rsidRPr="00385C0A">
        <w:rPr>
          <w:rFonts w:ascii="宋体" w:eastAsia="宋体" w:hAnsi="宋体" w:cs="宋体"/>
          <w:sz w:val="24"/>
          <w:szCs w:val="24"/>
        </w:rPr>
        <w:instrText xml:space="preserve"> QUOTE </w:instrText>
      </w:r>
      <w:r w:rsidR="00A87BE5">
        <w:rPr>
          <w:rFonts w:ascii="宋体" w:eastAsia="宋体" w:hAnsi="宋体" w:cs="宋体"/>
          <w:sz w:val="24"/>
          <w:szCs w:val="24"/>
        </w:rPr>
        <w:pict w14:anchorId="796026E2">
          <v:shape id="_x0000_i1026" type="#_x0000_t75" style="width:9.4pt;height:13.15pt" equationxml="&lt;">
            <v:imagedata r:id="rId18" o:title="" chromakey="white"/>
          </v:shape>
        </w:pict>
      </w:r>
      <w:r w:rsidRPr="00385C0A">
        <w:rPr>
          <w:rFonts w:ascii="宋体" w:eastAsia="宋体" w:hAnsi="宋体" w:cs="宋体"/>
          <w:sz w:val="24"/>
          <w:szCs w:val="24"/>
        </w:rPr>
        <w:instrText xml:space="preserve"> </w:instrText>
      </w:r>
      <w:r w:rsidRPr="00385C0A">
        <w:rPr>
          <w:rFonts w:ascii="宋体" w:eastAsia="宋体" w:hAnsi="宋体" w:cs="宋体"/>
          <w:sz w:val="24"/>
          <w:szCs w:val="24"/>
        </w:rPr>
        <w:fldChar w:fldCharType="separate"/>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i</m:t>
            </m:r>
          </m:sub>
        </m:sSub>
      </m:oMath>
      <w:r w:rsidRPr="00385C0A">
        <w:rPr>
          <w:rFonts w:ascii="宋体" w:eastAsia="宋体" w:hAnsi="宋体" w:cs="宋体"/>
          <w:sz w:val="24"/>
          <w:szCs w:val="24"/>
        </w:rPr>
        <w:fldChar w:fldCharType="end"/>
      </w:r>
      <w:r w:rsidRPr="00385C0A">
        <w:rPr>
          <w:rFonts w:ascii="宋体" w:eastAsia="宋体" w:hAnsi="宋体" w:cs="宋体" w:hint="eastAsia"/>
          <w:sz w:val="24"/>
          <w:szCs w:val="24"/>
        </w:rPr>
        <w:t>，</w:t>
      </w:r>
      <w:proofErr w:type="spellStart"/>
      <w:r w:rsidRPr="00385C0A">
        <w:rPr>
          <w:rFonts w:ascii="宋体" w:eastAsia="宋体" w:hAnsi="宋体" w:cs="宋体"/>
          <w:sz w:val="24"/>
          <w:szCs w:val="24"/>
        </w:rPr>
        <w:t>i</w:t>
      </w:r>
      <w:proofErr w:type="spellEnd"/>
      <w:r w:rsidRPr="00385C0A">
        <w:rPr>
          <w:rFonts w:ascii="宋体" w:eastAsia="宋体" w:hAnsi="宋体" w:cs="宋体"/>
          <w:sz w:val="24"/>
          <w:szCs w:val="24"/>
        </w:rPr>
        <w:t>=1</w:t>
      </w:r>
      <w:r w:rsidRPr="00385C0A">
        <w:rPr>
          <w:rFonts w:ascii="宋体" w:eastAsia="宋体" w:hAnsi="宋体" w:cs="宋体" w:hint="eastAsia"/>
          <w:sz w:val="24"/>
          <w:szCs w:val="24"/>
        </w:rPr>
        <w:t>,</w:t>
      </w:r>
      <w:r w:rsidRPr="00385C0A">
        <w:rPr>
          <w:rFonts w:ascii="宋体" w:eastAsia="宋体" w:hAnsi="宋体" w:cs="宋体"/>
          <w:sz w:val="24"/>
          <w:szCs w:val="24"/>
        </w:rPr>
        <w:t>2</w:t>
      </w:r>
      <w:r w:rsidRPr="00385C0A">
        <w:rPr>
          <w:rFonts w:ascii="宋体" w:eastAsia="宋体" w:hAnsi="宋体" w:cs="宋体" w:hint="eastAsia"/>
          <w:sz w:val="24"/>
          <w:szCs w:val="24"/>
        </w:rPr>
        <w:t>,</w:t>
      </w:r>
      <w:r w:rsidRPr="00385C0A">
        <w:rPr>
          <w:rFonts w:ascii="宋体" w:eastAsia="宋体" w:hAnsi="宋体" w:cs="宋体"/>
          <w:sz w:val="24"/>
          <w:szCs w:val="24"/>
        </w:rPr>
        <w:t>3</w:t>
      </w:r>
      <w:r w:rsidRPr="00385C0A">
        <w:rPr>
          <w:rFonts w:ascii="宋体" w:eastAsia="宋体" w:hAnsi="宋体" w:cs="宋体" w:hint="eastAsia"/>
          <w:sz w:val="24"/>
          <w:szCs w:val="24"/>
        </w:rPr>
        <w:t>,</w:t>
      </w:r>
      <w:r w:rsidRPr="00385C0A">
        <w:rPr>
          <w:rFonts w:ascii="宋体" w:eastAsia="宋体" w:hAnsi="宋体" w:cs="宋体"/>
          <w:sz w:val="24"/>
          <w:szCs w:val="24"/>
        </w:rPr>
        <w:t>……</w:t>
      </w:r>
      <w:r w:rsidRPr="00385C0A">
        <w:rPr>
          <w:rFonts w:ascii="宋体" w:eastAsia="宋体" w:hAnsi="宋体" w:cs="宋体" w:hint="eastAsia"/>
          <w:sz w:val="24"/>
          <w:szCs w:val="24"/>
        </w:rPr>
        <w:t>,</w:t>
      </w:r>
      <w:r w:rsidRPr="00385C0A">
        <w:rPr>
          <w:rFonts w:ascii="宋体" w:eastAsia="宋体" w:hAnsi="宋体" w:cs="宋体"/>
          <w:sz w:val="24"/>
          <w:szCs w:val="24"/>
        </w:rPr>
        <w:t>m</w:t>
      </w:r>
      <w:r w:rsidRPr="00385C0A">
        <w:rPr>
          <w:rFonts w:ascii="宋体" w:eastAsia="宋体" w:hAnsi="宋体" w:cs="宋体" w:hint="eastAsia"/>
          <w:sz w:val="24"/>
          <w:szCs w:val="24"/>
        </w:rPr>
        <w:t>，每个样本</w:t>
      </w:r>
      <w:r w:rsidRPr="00385C0A">
        <w:rPr>
          <w:rFonts w:ascii="宋体" w:eastAsia="宋体" w:hAnsi="宋体" w:cs="宋体"/>
          <w:sz w:val="24"/>
          <w:szCs w:val="24"/>
        </w:rPr>
        <w:fldChar w:fldCharType="begin"/>
      </w:r>
      <w:r w:rsidRPr="00385C0A">
        <w:rPr>
          <w:rFonts w:ascii="宋体" w:eastAsia="宋体" w:hAnsi="宋体" w:cs="宋体"/>
          <w:sz w:val="24"/>
          <w:szCs w:val="24"/>
        </w:rPr>
        <w:instrText xml:space="preserve"> QUOTE </w:instrText>
      </w:r>
      <w:r w:rsidR="00A87BE5">
        <w:rPr>
          <w:rFonts w:ascii="宋体" w:eastAsia="宋体" w:hAnsi="宋体" w:cs="宋体"/>
          <w:sz w:val="24"/>
          <w:szCs w:val="24"/>
        </w:rPr>
        <w:pict w14:anchorId="78C09F43">
          <v:shape id="_x0000_i1027" type="#_x0000_t75" style="width:9.4pt;height:13.15pt" equationxml="&lt;">
            <v:imagedata r:id="rId18" o:title="" chromakey="white"/>
          </v:shape>
        </w:pict>
      </w:r>
      <w:r w:rsidRPr="00385C0A">
        <w:rPr>
          <w:rFonts w:ascii="宋体" w:eastAsia="宋体" w:hAnsi="宋体" w:cs="宋体"/>
          <w:sz w:val="24"/>
          <w:szCs w:val="24"/>
        </w:rPr>
        <w:instrText xml:space="preserve"> </w:instrText>
      </w:r>
      <w:r w:rsidRPr="00385C0A">
        <w:rPr>
          <w:rFonts w:ascii="宋体" w:eastAsia="宋体" w:hAnsi="宋体" w:cs="宋体"/>
          <w:sz w:val="24"/>
          <w:szCs w:val="24"/>
        </w:rPr>
        <w:fldChar w:fldCharType="separate"/>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i</m:t>
            </m:r>
          </m:sub>
        </m:sSub>
      </m:oMath>
      <w:r w:rsidRPr="00385C0A">
        <w:rPr>
          <w:rFonts w:ascii="宋体" w:eastAsia="宋体" w:hAnsi="宋体" w:cs="宋体"/>
          <w:sz w:val="24"/>
          <w:szCs w:val="24"/>
        </w:rPr>
        <w:fldChar w:fldCharType="end"/>
      </w:r>
      <w:r w:rsidRPr="00385C0A">
        <w:rPr>
          <w:rFonts w:ascii="宋体" w:eastAsia="宋体" w:hAnsi="宋体" w:cs="宋体" w:hint="eastAsia"/>
          <w:sz w:val="24"/>
          <w:szCs w:val="24"/>
        </w:rPr>
        <w:t>的维度是</w:t>
      </w:r>
      <w:r w:rsidRPr="00385C0A">
        <w:rPr>
          <w:rFonts w:ascii="宋体" w:eastAsia="宋体" w:hAnsi="宋体" w:cs="宋体"/>
          <w:sz w:val="24"/>
          <w:szCs w:val="24"/>
        </w:rPr>
        <w:t>n</w:t>
      </w:r>
      <w:r w:rsidRPr="00385C0A">
        <w:rPr>
          <w:rFonts w:ascii="宋体" w:eastAsia="宋体" w:hAnsi="宋体" w:cs="宋体" w:hint="eastAsia"/>
          <w:sz w:val="24"/>
          <w:szCs w:val="24"/>
        </w:rPr>
        <w:t>，竞争层采用矩阵神经元阵列形式，输出矩阵大小为</w:t>
      </w:r>
      <w:r w:rsidRPr="00385C0A">
        <w:rPr>
          <w:rFonts w:ascii="宋体" w:eastAsia="宋体" w:hAnsi="宋体" w:cs="宋体"/>
          <w:sz w:val="24"/>
          <w:szCs w:val="24"/>
        </w:rPr>
        <w:t>n*k</w:t>
      </w:r>
      <w:r w:rsidRPr="00385C0A">
        <w:rPr>
          <w:rFonts w:ascii="宋体" w:eastAsia="宋体" w:hAnsi="宋体" w:cs="宋体" w:hint="eastAsia"/>
          <w:sz w:val="24"/>
          <w:szCs w:val="24"/>
        </w:rPr>
        <w:t>，每个竞争层神经元</w:t>
      </w:r>
      <w:r w:rsidRPr="00385C0A">
        <w:rPr>
          <w:rFonts w:ascii="宋体" w:eastAsia="宋体" w:hAnsi="宋体" w:cs="宋体"/>
          <w:sz w:val="24"/>
          <w:szCs w:val="24"/>
        </w:rPr>
        <w:fldChar w:fldCharType="begin"/>
      </w:r>
      <w:r w:rsidRPr="00385C0A">
        <w:rPr>
          <w:rFonts w:ascii="宋体" w:eastAsia="宋体" w:hAnsi="宋体" w:cs="宋体"/>
          <w:sz w:val="24"/>
          <w:szCs w:val="24"/>
        </w:rPr>
        <w:instrText xml:space="preserve"> QUOTE </w:instrText>
      </w:r>
      <w:r w:rsidR="00A87BE5">
        <w:rPr>
          <w:rFonts w:ascii="宋体" w:eastAsia="宋体" w:hAnsi="宋体" w:cs="宋体"/>
          <w:sz w:val="24"/>
          <w:szCs w:val="24"/>
        </w:rPr>
        <w:pict w14:anchorId="10AAD497">
          <v:shape id="_x0000_i1028" type="#_x0000_t75" style="width:10.65pt;height:15.05pt" equationxml="&lt;">
            <v:imagedata r:id="rId19" o:title="" chromakey="white"/>
          </v:shape>
        </w:pict>
      </w:r>
      <w:r w:rsidRPr="00385C0A">
        <w:rPr>
          <w:rFonts w:ascii="宋体" w:eastAsia="宋体" w:hAnsi="宋体" w:cs="宋体"/>
          <w:sz w:val="24"/>
          <w:szCs w:val="24"/>
        </w:rPr>
        <w:instrText xml:space="preserve"> </w:instrText>
      </w:r>
      <w:r w:rsidRPr="00385C0A">
        <w:rPr>
          <w:rFonts w:ascii="宋体" w:eastAsia="宋体" w:hAnsi="宋体" w:cs="宋体"/>
          <w:sz w:val="24"/>
          <w:szCs w:val="24"/>
        </w:rPr>
        <w:fldChar w:fldCharType="separate"/>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w</m:t>
            </m:r>
          </m:e>
          <m:sub>
            <m:r>
              <m:rPr>
                <m:sty m:val="p"/>
              </m:rPr>
              <w:rPr>
                <w:rFonts w:ascii="Cambria Math" w:eastAsia="宋体" w:hAnsi="Cambria Math" w:cs="宋体"/>
                <w:sz w:val="24"/>
                <w:szCs w:val="24"/>
              </w:rPr>
              <m:t>j</m:t>
            </m:r>
          </m:sub>
        </m:sSub>
      </m:oMath>
      <w:r w:rsidRPr="00385C0A">
        <w:rPr>
          <w:rFonts w:ascii="宋体" w:eastAsia="宋体" w:hAnsi="宋体" w:cs="宋体"/>
          <w:sz w:val="24"/>
          <w:szCs w:val="24"/>
        </w:rPr>
        <w:fldChar w:fldCharType="end"/>
      </w:r>
      <w:r w:rsidRPr="00385C0A">
        <w:rPr>
          <w:rFonts w:ascii="宋体" w:eastAsia="宋体" w:hAnsi="宋体" w:cs="宋体" w:hint="eastAsia"/>
          <w:sz w:val="24"/>
          <w:szCs w:val="24"/>
        </w:rPr>
        <w:t>的维度为</w:t>
      </w:r>
      <w:r w:rsidRPr="00385C0A">
        <w:rPr>
          <w:rFonts w:ascii="宋体" w:eastAsia="宋体" w:hAnsi="宋体" w:cs="宋体"/>
          <w:sz w:val="24"/>
          <w:szCs w:val="24"/>
        </w:rPr>
        <w:t>k</w:t>
      </w:r>
      <w:r w:rsidRPr="00385C0A">
        <w:rPr>
          <w:rFonts w:ascii="宋体" w:eastAsia="宋体" w:hAnsi="宋体" w:cs="宋体" w:hint="eastAsia"/>
          <w:sz w:val="24"/>
          <w:szCs w:val="24"/>
        </w:rPr>
        <w:t>（</w:t>
      </w:r>
      <w:r w:rsidRPr="00385C0A">
        <w:rPr>
          <w:rFonts w:ascii="宋体" w:eastAsia="宋体" w:hAnsi="宋体" w:cs="宋体"/>
          <w:sz w:val="24"/>
          <w:szCs w:val="24"/>
        </w:rPr>
        <w:t>j=1,2,……,n</w:t>
      </w:r>
      <w:r w:rsidRPr="00385C0A">
        <w:rPr>
          <w:rFonts w:ascii="宋体" w:eastAsia="宋体" w:hAnsi="宋体" w:cs="宋体" w:hint="eastAsia"/>
          <w:sz w:val="24"/>
          <w:szCs w:val="24"/>
        </w:rPr>
        <w:t>）。SOM算法步骤如下：</w:t>
      </w:r>
    </w:p>
    <w:p w14:paraId="4894162F" w14:textId="77777777" w:rsidR="00C45710" w:rsidRPr="00385C0A" w:rsidRDefault="00C45710" w:rsidP="003F4323">
      <w:pPr>
        <w:spacing w:line="360" w:lineRule="auto"/>
        <w:ind w:firstLineChars="200" w:firstLine="480"/>
        <w:jc w:val="both"/>
        <w:rPr>
          <w:rFonts w:ascii="宋体" w:eastAsia="宋体" w:hAnsi="宋体" w:cs="宋体"/>
          <w:sz w:val="24"/>
          <w:szCs w:val="24"/>
        </w:rPr>
      </w:pPr>
      <w:r w:rsidRPr="00385C0A">
        <w:rPr>
          <w:rFonts w:ascii="宋体" w:eastAsia="宋体" w:hAnsi="宋体" w:cs="宋体"/>
          <w:sz w:val="24"/>
          <w:szCs w:val="24"/>
        </w:rPr>
        <w:t>Step 1</w:t>
      </w:r>
      <w:r w:rsidRPr="00385C0A">
        <w:rPr>
          <w:rFonts w:ascii="宋体" w:eastAsia="宋体" w:hAnsi="宋体" w:cs="宋体" w:hint="eastAsia"/>
          <w:sz w:val="24"/>
          <w:szCs w:val="24"/>
        </w:rPr>
        <w:t>：初始化，设定输入数据集</w:t>
      </w:r>
      <w:r w:rsidRPr="00385C0A">
        <w:rPr>
          <w:rFonts w:ascii="宋体" w:eastAsia="宋体" w:hAnsi="宋体" w:cs="宋体"/>
          <w:sz w:val="24"/>
          <w:szCs w:val="24"/>
        </w:rPr>
        <w:fldChar w:fldCharType="begin"/>
      </w:r>
      <w:r w:rsidRPr="00385C0A">
        <w:rPr>
          <w:rFonts w:ascii="宋体" w:eastAsia="宋体" w:hAnsi="宋体" w:cs="宋体"/>
          <w:sz w:val="24"/>
          <w:szCs w:val="24"/>
        </w:rPr>
        <w:instrText xml:space="preserve"> QUOTE </w:instrText>
      </w:r>
      <w:r w:rsidR="00A87BE5">
        <w:rPr>
          <w:rFonts w:ascii="宋体" w:eastAsia="宋体" w:hAnsi="宋体" w:cs="宋体"/>
          <w:sz w:val="24"/>
          <w:szCs w:val="24"/>
        </w:rPr>
        <w:pict w14:anchorId="04AA5317">
          <v:shape id="_x0000_i1029" type="#_x0000_t75" style="width:9.4pt;height:13.15pt" equationxml="&lt;">
            <v:imagedata r:id="rId18" o:title="" chromakey="white"/>
          </v:shape>
        </w:pict>
      </w:r>
      <w:r w:rsidRPr="00385C0A">
        <w:rPr>
          <w:rFonts w:ascii="宋体" w:eastAsia="宋体" w:hAnsi="宋体" w:cs="宋体"/>
          <w:sz w:val="24"/>
          <w:szCs w:val="24"/>
        </w:rPr>
        <w:instrText xml:space="preserve"> </w:instrText>
      </w:r>
      <w:r w:rsidRPr="00385C0A">
        <w:rPr>
          <w:rFonts w:ascii="宋体" w:eastAsia="宋体" w:hAnsi="宋体" w:cs="宋体"/>
          <w:sz w:val="24"/>
          <w:szCs w:val="24"/>
        </w:rPr>
        <w:fldChar w:fldCharType="separate"/>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i</m:t>
            </m:r>
          </m:sub>
        </m:sSub>
      </m:oMath>
      <w:r w:rsidRPr="00385C0A">
        <w:rPr>
          <w:rFonts w:ascii="宋体" w:eastAsia="宋体" w:hAnsi="宋体" w:cs="宋体"/>
          <w:sz w:val="24"/>
          <w:szCs w:val="24"/>
        </w:rPr>
        <w:fldChar w:fldCharType="end"/>
      </w:r>
      <w:r w:rsidRPr="00385C0A">
        <w:rPr>
          <w:rFonts w:ascii="宋体" w:eastAsia="宋体" w:hAnsi="宋体" w:cs="宋体" w:hint="eastAsia"/>
          <w:sz w:val="24"/>
          <w:szCs w:val="24"/>
        </w:rPr>
        <w:t>、网络迭代次数</w:t>
      </w:r>
      <w:r w:rsidRPr="00385C0A">
        <w:rPr>
          <w:rFonts w:ascii="宋体" w:eastAsia="宋体" w:hAnsi="宋体" w:cs="宋体"/>
          <w:sz w:val="24"/>
          <w:szCs w:val="24"/>
        </w:rPr>
        <w:t>iteration</w:t>
      </w:r>
      <w:r w:rsidRPr="00385C0A">
        <w:rPr>
          <w:rFonts w:ascii="宋体" w:eastAsia="宋体" w:hAnsi="宋体" w:cs="宋体" w:hint="eastAsia"/>
          <w:sz w:val="24"/>
          <w:szCs w:val="24"/>
        </w:rPr>
        <w:t>、竞争层矩阵大小</w:t>
      </w:r>
      <w:r w:rsidRPr="00385C0A">
        <w:rPr>
          <w:rFonts w:ascii="宋体" w:eastAsia="宋体" w:hAnsi="宋体" w:cs="宋体"/>
          <w:sz w:val="24"/>
          <w:szCs w:val="24"/>
        </w:rPr>
        <w:t>n*k</w:t>
      </w:r>
      <w:r w:rsidRPr="00385C0A">
        <w:rPr>
          <w:rFonts w:ascii="宋体" w:eastAsia="宋体" w:hAnsi="宋体" w:cs="宋体" w:hint="eastAsia"/>
          <w:sz w:val="24"/>
          <w:szCs w:val="24"/>
        </w:rPr>
        <w:t>，随机生成竞争层神经元的权值</w:t>
      </w:r>
      <w:r w:rsidRPr="00385C0A">
        <w:rPr>
          <w:rFonts w:ascii="宋体" w:eastAsia="宋体" w:hAnsi="宋体" w:cs="宋体"/>
          <w:sz w:val="24"/>
          <w:szCs w:val="24"/>
        </w:rPr>
        <w:fldChar w:fldCharType="begin"/>
      </w:r>
      <w:r w:rsidRPr="00385C0A">
        <w:rPr>
          <w:rFonts w:ascii="宋体" w:eastAsia="宋体" w:hAnsi="宋体" w:cs="宋体"/>
          <w:sz w:val="24"/>
          <w:szCs w:val="24"/>
        </w:rPr>
        <w:instrText xml:space="preserve"> QUOTE </w:instrText>
      </w:r>
      <w:r w:rsidR="00A87BE5">
        <w:rPr>
          <w:rFonts w:ascii="宋体" w:eastAsia="宋体" w:hAnsi="宋体" w:cs="宋体"/>
          <w:sz w:val="24"/>
          <w:szCs w:val="24"/>
        </w:rPr>
        <w:pict w14:anchorId="15424F9B">
          <v:shape id="_x0000_i1030" type="#_x0000_t75" style="width:10.65pt;height:15.05pt" equationxml="&lt;">
            <v:imagedata r:id="rId19" o:title="" chromakey="white"/>
          </v:shape>
        </w:pict>
      </w:r>
      <w:r w:rsidRPr="00385C0A">
        <w:rPr>
          <w:rFonts w:ascii="宋体" w:eastAsia="宋体" w:hAnsi="宋体" w:cs="宋体"/>
          <w:sz w:val="24"/>
          <w:szCs w:val="24"/>
        </w:rPr>
        <w:instrText xml:space="preserve"> </w:instrText>
      </w:r>
      <w:r w:rsidRPr="00385C0A">
        <w:rPr>
          <w:rFonts w:ascii="宋体" w:eastAsia="宋体" w:hAnsi="宋体" w:cs="宋体"/>
          <w:sz w:val="24"/>
          <w:szCs w:val="24"/>
        </w:rPr>
        <w:fldChar w:fldCharType="separate"/>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w</m:t>
            </m:r>
          </m:e>
          <m:sub>
            <m:r>
              <m:rPr>
                <m:sty m:val="p"/>
              </m:rPr>
              <w:rPr>
                <w:rFonts w:ascii="Cambria Math" w:eastAsia="宋体" w:hAnsi="Cambria Math" w:cs="宋体"/>
                <w:sz w:val="24"/>
                <w:szCs w:val="24"/>
              </w:rPr>
              <m:t>j</m:t>
            </m:r>
          </m:sub>
        </m:sSub>
      </m:oMath>
      <w:r w:rsidRPr="00385C0A">
        <w:rPr>
          <w:rFonts w:ascii="宋体" w:eastAsia="宋体" w:hAnsi="宋体" w:cs="宋体"/>
          <w:sz w:val="24"/>
          <w:szCs w:val="24"/>
        </w:rPr>
        <w:fldChar w:fldCharType="end"/>
      </w:r>
      <w:r w:rsidRPr="00385C0A">
        <w:rPr>
          <w:rFonts w:ascii="宋体" w:eastAsia="宋体" w:hAnsi="宋体" w:cs="宋体" w:hint="eastAsia"/>
          <w:sz w:val="24"/>
          <w:szCs w:val="24"/>
        </w:rPr>
        <w:t>。</w:t>
      </w:r>
    </w:p>
    <w:p w14:paraId="7423F664" w14:textId="77777777" w:rsidR="00C45710" w:rsidRPr="00385C0A" w:rsidRDefault="00C45710" w:rsidP="003F4323">
      <w:pPr>
        <w:spacing w:line="360" w:lineRule="auto"/>
        <w:ind w:firstLineChars="200" w:firstLine="480"/>
        <w:jc w:val="both"/>
        <w:rPr>
          <w:rFonts w:ascii="宋体" w:eastAsia="宋体" w:hAnsi="宋体" w:cs="宋体"/>
          <w:sz w:val="24"/>
          <w:szCs w:val="24"/>
        </w:rPr>
      </w:pPr>
      <w:r w:rsidRPr="00385C0A">
        <w:rPr>
          <w:rFonts w:ascii="宋体" w:eastAsia="宋体" w:hAnsi="宋体" w:cs="宋体"/>
          <w:sz w:val="24"/>
          <w:szCs w:val="24"/>
        </w:rPr>
        <w:t>Step 2</w:t>
      </w:r>
      <w:r w:rsidRPr="00385C0A">
        <w:rPr>
          <w:rFonts w:ascii="宋体" w:eastAsia="宋体" w:hAnsi="宋体" w:cs="宋体" w:hint="eastAsia"/>
          <w:sz w:val="24"/>
          <w:szCs w:val="24"/>
        </w:rPr>
        <w:t>：竞争过程，归一化输入样本</w:t>
      </w:r>
      <w:r w:rsidRPr="00385C0A">
        <w:rPr>
          <w:rFonts w:ascii="宋体" w:eastAsia="宋体" w:hAnsi="宋体" w:cs="宋体"/>
          <w:sz w:val="24"/>
          <w:szCs w:val="24"/>
        </w:rPr>
        <w:fldChar w:fldCharType="begin"/>
      </w:r>
      <w:r w:rsidRPr="00385C0A">
        <w:rPr>
          <w:rFonts w:ascii="宋体" w:eastAsia="宋体" w:hAnsi="宋体" w:cs="宋体"/>
          <w:sz w:val="24"/>
          <w:szCs w:val="24"/>
        </w:rPr>
        <w:instrText xml:space="preserve"> QUOTE </w:instrText>
      </w:r>
      <w:r w:rsidR="00A87BE5">
        <w:rPr>
          <w:rFonts w:ascii="宋体" w:eastAsia="宋体" w:hAnsi="宋体" w:cs="宋体"/>
          <w:sz w:val="24"/>
          <w:szCs w:val="24"/>
        </w:rPr>
        <w:pict w14:anchorId="2BF4B444">
          <v:shape id="_x0000_i1031" type="#_x0000_t75" style="width:9.4pt;height:13.15pt" equationxml="&lt;">
            <v:imagedata r:id="rId18" o:title="" chromakey="white"/>
          </v:shape>
        </w:pict>
      </w:r>
      <w:r w:rsidRPr="00385C0A">
        <w:rPr>
          <w:rFonts w:ascii="宋体" w:eastAsia="宋体" w:hAnsi="宋体" w:cs="宋体"/>
          <w:sz w:val="24"/>
          <w:szCs w:val="24"/>
        </w:rPr>
        <w:instrText xml:space="preserve"> </w:instrText>
      </w:r>
      <w:r w:rsidRPr="00385C0A">
        <w:rPr>
          <w:rFonts w:ascii="宋体" w:eastAsia="宋体" w:hAnsi="宋体" w:cs="宋体"/>
          <w:sz w:val="24"/>
          <w:szCs w:val="24"/>
        </w:rPr>
        <w:fldChar w:fldCharType="separate"/>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i</m:t>
            </m:r>
          </m:sub>
        </m:sSub>
      </m:oMath>
      <w:r w:rsidRPr="00385C0A">
        <w:rPr>
          <w:rFonts w:ascii="宋体" w:eastAsia="宋体" w:hAnsi="宋体" w:cs="宋体"/>
          <w:sz w:val="24"/>
          <w:szCs w:val="24"/>
        </w:rPr>
        <w:fldChar w:fldCharType="end"/>
      </w:r>
      <w:r w:rsidRPr="00385C0A">
        <w:rPr>
          <w:rFonts w:ascii="宋体" w:eastAsia="宋体" w:hAnsi="宋体" w:cs="宋体" w:hint="eastAsia"/>
          <w:sz w:val="24"/>
          <w:szCs w:val="24"/>
        </w:rPr>
        <w:t>和神经元权值</w:t>
      </w:r>
      <w:r w:rsidRPr="00385C0A">
        <w:rPr>
          <w:rFonts w:ascii="宋体" w:eastAsia="宋体" w:hAnsi="宋体" w:cs="宋体"/>
          <w:sz w:val="24"/>
          <w:szCs w:val="24"/>
        </w:rPr>
        <w:fldChar w:fldCharType="begin"/>
      </w:r>
      <w:r w:rsidRPr="00385C0A">
        <w:rPr>
          <w:rFonts w:ascii="宋体" w:eastAsia="宋体" w:hAnsi="宋体" w:cs="宋体"/>
          <w:sz w:val="24"/>
          <w:szCs w:val="24"/>
        </w:rPr>
        <w:instrText xml:space="preserve"> QUOTE </w:instrText>
      </w:r>
      <w:r w:rsidR="00A87BE5">
        <w:rPr>
          <w:rFonts w:ascii="宋体" w:eastAsia="宋体" w:hAnsi="宋体" w:cs="宋体"/>
          <w:sz w:val="24"/>
          <w:szCs w:val="24"/>
        </w:rPr>
        <w:pict w14:anchorId="65B46F11">
          <v:shape id="_x0000_i1032" type="#_x0000_t75" style="width:10.65pt;height:15.05pt" equationxml="&lt;">
            <v:imagedata r:id="rId19" o:title="" chromakey="white"/>
          </v:shape>
        </w:pict>
      </w:r>
      <w:r w:rsidRPr="00385C0A">
        <w:rPr>
          <w:rFonts w:ascii="宋体" w:eastAsia="宋体" w:hAnsi="宋体" w:cs="宋体"/>
          <w:sz w:val="24"/>
          <w:szCs w:val="24"/>
        </w:rPr>
        <w:instrText xml:space="preserve"> </w:instrText>
      </w:r>
      <w:r w:rsidRPr="00385C0A">
        <w:rPr>
          <w:rFonts w:ascii="宋体" w:eastAsia="宋体" w:hAnsi="宋体" w:cs="宋体"/>
          <w:sz w:val="24"/>
          <w:szCs w:val="24"/>
        </w:rPr>
        <w:fldChar w:fldCharType="separate"/>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i</m:t>
            </m:r>
          </m:sub>
        </m:sSub>
      </m:oMath>
      <w:r w:rsidRPr="00385C0A">
        <w:rPr>
          <w:rFonts w:ascii="宋体" w:eastAsia="宋体" w:hAnsi="宋体" w:cs="宋体"/>
          <w:sz w:val="24"/>
          <w:szCs w:val="24"/>
        </w:rPr>
        <w:fldChar w:fldCharType="end"/>
      </w:r>
      <w:r w:rsidRPr="00385C0A">
        <w:rPr>
          <w:rFonts w:ascii="宋体" w:eastAsia="宋体" w:hAnsi="宋体" w:cs="宋体" w:hint="eastAsia"/>
          <w:sz w:val="24"/>
          <w:szCs w:val="24"/>
        </w:rPr>
        <w:t>，计算归一化输入样本</w:t>
      </w:r>
      <w:r w:rsidRPr="00385C0A">
        <w:rPr>
          <w:rFonts w:ascii="宋体" w:eastAsia="宋体" w:hAnsi="宋体" w:cs="宋体"/>
          <w:sz w:val="24"/>
          <w:szCs w:val="24"/>
        </w:rPr>
        <w:fldChar w:fldCharType="begin"/>
      </w:r>
      <w:r w:rsidRPr="00385C0A">
        <w:rPr>
          <w:rFonts w:ascii="宋体" w:eastAsia="宋体" w:hAnsi="宋体" w:cs="宋体"/>
          <w:sz w:val="24"/>
          <w:szCs w:val="24"/>
        </w:rPr>
        <w:instrText xml:space="preserve"> QUOTE </w:instrText>
      </w:r>
      <w:r w:rsidR="00A87BE5">
        <w:rPr>
          <w:rFonts w:ascii="宋体" w:eastAsia="宋体" w:hAnsi="宋体" w:cs="宋体"/>
          <w:sz w:val="24"/>
          <w:szCs w:val="24"/>
        </w:rPr>
        <w:pict w14:anchorId="5615BB43">
          <v:shape id="_x0000_i1033" type="#_x0000_t75" style="width:37.55pt;height:14.4pt" equationxml="&lt;">
            <v:imagedata r:id="rId20" o:title="" chromakey="white"/>
          </v:shape>
        </w:pict>
      </w:r>
      <w:r w:rsidRPr="00385C0A">
        <w:rPr>
          <w:rFonts w:ascii="宋体" w:eastAsia="宋体" w:hAnsi="宋体" w:cs="宋体"/>
          <w:sz w:val="24"/>
          <w:szCs w:val="24"/>
        </w:rPr>
        <w:instrText xml:space="preserve"> </w:instrText>
      </w:r>
      <w:r w:rsidRPr="00385C0A">
        <w:rPr>
          <w:rFonts w:ascii="宋体" w:eastAsia="宋体" w:hAnsi="宋体" w:cs="宋体"/>
          <w:sz w:val="24"/>
          <w:szCs w:val="24"/>
        </w:rPr>
        <w:fldChar w:fldCharType="separate"/>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train_x</m:t>
            </m:r>
          </m:e>
          <m:sub>
            <m:r>
              <m:rPr>
                <m:sty m:val="p"/>
              </m:rPr>
              <w:rPr>
                <w:rFonts w:ascii="Cambria Math" w:eastAsia="宋体" w:hAnsi="Cambria Math" w:cs="宋体"/>
                <w:sz w:val="24"/>
                <w:szCs w:val="24"/>
              </w:rPr>
              <m:t>i</m:t>
            </m:r>
          </m:sub>
        </m:sSub>
      </m:oMath>
      <w:r w:rsidRPr="00385C0A">
        <w:rPr>
          <w:rFonts w:ascii="宋体" w:eastAsia="宋体" w:hAnsi="宋体" w:cs="宋体"/>
          <w:sz w:val="24"/>
          <w:szCs w:val="24"/>
        </w:rPr>
        <w:fldChar w:fldCharType="end"/>
      </w:r>
      <w:r w:rsidRPr="00385C0A">
        <w:rPr>
          <w:rFonts w:ascii="宋体" w:eastAsia="宋体" w:hAnsi="宋体" w:cs="宋体" w:hint="eastAsia"/>
          <w:sz w:val="24"/>
          <w:szCs w:val="24"/>
        </w:rPr>
        <w:t>和竞争层神经元</w:t>
      </w:r>
      <w:r w:rsidRPr="00385C0A">
        <w:rPr>
          <w:rFonts w:ascii="宋体" w:eastAsia="宋体" w:hAnsi="宋体" w:cs="宋体"/>
          <w:sz w:val="24"/>
          <w:szCs w:val="24"/>
        </w:rPr>
        <w:fldChar w:fldCharType="begin"/>
      </w:r>
      <w:r w:rsidRPr="00385C0A">
        <w:rPr>
          <w:rFonts w:ascii="宋体" w:eastAsia="宋体" w:hAnsi="宋体" w:cs="宋体"/>
          <w:sz w:val="24"/>
          <w:szCs w:val="24"/>
        </w:rPr>
        <w:instrText xml:space="preserve"> QUOTE </w:instrText>
      </w:r>
      <w:r w:rsidR="00A87BE5">
        <w:rPr>
          <w:rFonts w:ascii="宋体" w:eastAsia="宋体" w:hAnsi="宋体" w:cs="宋体"/>
          <w:sz w:val="24"/>
          <w:szCs w:val="24"/>
        </w:rPr>
        <w:pict w14:anchorId="1ABDDC3F">
          <v:shape id="_x0000_i1034" type="#_x0000_t75" style="width:10.65pt;height:15.05pt" equationxml="&lt;">
            <v:imagedata r:id="rId19" o:title="" chromakey="white"/>
          </v:shape>
        </w:pict>
      </w:r>
      <w:r w:rsidRPr="00385C0A">
        <w:rPr>
          <w:rFonts w:ascii="宋体" w:eastAsia="宋体" w:hAnsi="宋体" w:cs="宋体"/>
          <w:sz w:val="24"/>
          <w:szCs w:val="24"/>
        </w:rPr>
        <w:instrText xml:space="preserve"> </w:instrText>
      </w:r>
      <w:r w:rsidRPr="00385C0A">
        <w:rPr>
          <w:rFonts w:ascii="宋体" w:eastAsia="宋体" w:hAnsi="宋体" w:cs="宋体"/>
          <w:sz w:val="24"/>
          <w:szCs w:val="24"/>
        </w:rPr>
        <w:fldChar w:fldCharType="separate"/>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m:rPr>
                <m:sty m:val="p"/>
              </m:rPr>
              <w:rPr>
                <w:rFonts w:ascii="Cambria Math" w:eastAsia="宋体" w:hAnsi="Cambria Math" w:cs="宋体"/>
                <w:sz w:val="24"/>
                <w:szCs w:val="24"/>
              </w:rPr>
              <m:t>i</m:t>
            </m:r>
          </m:sub>
        </m:sSub>
      </m:oMath>
      <w:r w:rsidRPr="00385C0A">
        <w:rPr>
          <w:rFonts w:ascii="宋体" w:eastAsia="宋体" w:hAnsi="宋体" w:cs="宋体"/>
          <w:sz w:val="24"/>
          <w:szCs w:val="24"/>
        </w:rPr>
        <w:fldChar w:fldCharType="end"/>
      </w:r>
      <w:r w:rsidRPr="00385C0A">
        <w:rPr>
          <w:rFonts w:ascii="宋体" w:eastAsia="宋体" w:hAnsi="宋体" w:cs="宋体" w:hint="eastAsia"/>
          <w:sz w:val="24"/>
          <w:szCs w:val="24"/>
        </w:rPr>
        <w:t>的内积，内积最大的维度的索引为获胜神经元索引</w:t>
      </w:r>
      <w:r w:rsidRPr="00385C0A">
        <w:rPr>
          <w:rFonts w:ascii="宋体" w:eastAsia="宋体" w:hAnsi="宋体" w:cs="宋体"/>
          <w:sz w:val="24"/>
          <w:szCs w:val="24"/>
        </w:rPr>
        <w:t>winner</w:t>
      </w:r>
      <w:r w:rsidRPr="00385C0A">
        <w:rPr>
          <w:rFonts w:ascii="宋体" w:eastAsia="宋体" w:hAnsi="宋体" w:cs="宋体" w:hint="eastAsia"/>
          <w:sz w:val="24"/>
          <w:szCs w:val="24"/>
        </w:rPr>
        <w:t>。</w:t>
      </w:r>
    </w:p>
    <w:p w14:paraId="22B05B0F" w14:textId="77777777" w:rsidR="00C45710" w:rsidRPr="00385C0A" w:rsidRDefault="00C45710" w:rsidP="00C45710">
      <w:pPr>
        <w:ind w:firstLineChars="200" w:firstLine="480"/>
        <w:rPr>
          <w:rFonts w:ascii="宋体" w:eastAsia="宋体" w:hAnsi="宋体" w:cs="宋体"/>
          <w:sz w:val="24"/>
          <w:szCs w:val="24"/>
        </w:rPr>
      </w:pPr>
      <w:r w:rsidRPr="00385C0A">
        <w:rPr>
          <w:rFonts w:ascii="宋体" w:eastAsia="宋体" w:hAnsi="宋体" w:cs="宋体" w:hint="eastAsia"/>
          <w:sz w:val="24"/>
          <w:szCs w:val="24"/>
        </w:rPr>
        <w:t>样本向量和权值归一化：</w:t>
      </w:r>
      <w:bookmarkStart w:id="0" w:name="_Hlk4537940"/>
    </w:p>
    <w:p w14:paraId="62A20452" w14:textId="5FAD7433" w:rsidR="00C45710" w:rsidRPr="00385C0A" w:rsidRDefault="00A87BE5" w:rsidP="00C45710">
      <w:pPr>
        <w:ind w:firstLineChars="200" w:firstLine="480"/>
        <w:rPr>
          <w:rFonts w:ascii="宋体" w:eastAsia="宋体" w:hAnsi="宋体" w:cs="宋体"/>
          <w:sz w:val="24"/>
          <w:szCs w:val="24"/>
        </w:rPr>
      </w:pP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train</m:t>
            </m:r>
            <m:r>
              <m:rPr>
                <m:sty m:val="p"/>
              </m:rPr>
              <w:rPr>
                <w:rFonts w:ascii="Cambria Math" w:eastAsia="Cambria Math" w:hAnsi="Cambria Math" w:cs="Cambria Math"/>
                <w:sz w:val="24"/>
                <w:szCs w:val="24"/>
              </w:rPr>
              <m:t>_</m:t>
            </m:r>
            <m:r>
              <m:rPr>
                <m:sty m:val="p"/>
              </m:rPr>
              <w:rPr>
                <w:rFonts w:ascii="Cambria Math" w:eastAsia="宋体" w:hAnsi="Cambria Math" w:cs="宋体"/>
                <w:sz w:val="24"/>
                <w:szCs w:val="24"/>
              </w:rPr>
              <m:t>x</m:t>
            </m:r>
          </m:e>
          <m:sub>
            <m:r>
              <w:rPr>
                <w:rFonts w:ascii="Cambria Math" w:eastAsia="Cambria Math" w:hAnsi="Cambria Math" w:cs="Cambria Math"/>
                <w:sz w:val="24"/>
                <w:szCs w:val="24"/>
              </w:rPr>
              <m:t>i</m:t>
            </m:r>
          </m:sub>
        </m:sSub>
        <w:bookmarkEnd w:id="0"/>
        <m:r>
          <m:rPr>
            <m:sty m:val="p"/>
          </m:rPr>
          <w:rPr>
            <w:rFonts w:ascii="Cambria Math" w:eastAsia="Cambria Math" w:hAnsi="Cambria Math" w:cs="Cambria Math"/>
            <w:sz w:val="24"/>
            <w:szCs w:val="24"/>
          </w:rPr>
          <m:t>=</m:t>
        </m:r>
        <m:f>
          <m:fPr>
            <m:ctrlPr>
              <w:rPr>
                <w:rFonts w:ascii="Cambria Math" w:eastAsia="Cambria Math" w:hAnsi="Cambria Math" w:cs="宋体"/>
                <w:sz w:val="24"/>
                <w:szCs w:val="24"/>
              </w:rPr>
            </m:ctrlPr>
          </m:fPr>
          <m:num>
            <m:sSub>
              <m:sSubPr>
                <m:ctrlPr>
                  <w:rPr>
                    <w:rFonts w:ascii="Cambria Math" w:eastAsia="宋体" w:hAnsi="Cambria Math" w:cs="宋体"/>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i</m:t>
                </m:r>
              </m:sub>
            </m:sSub>
          </m:num>
          <m:den>
            <m:r>
              <m:rPr>
                <m:sty m:val="p"/>
              </m:rPr>
              <w:rPr>
                <w:rFonts w:ascii="Cambria Math" w:eastAsia="Cambria Math" w:hAnsi="Cambria Math" w:cs="Cambria Math"/>
                <w:sz w:val="24"/>
                <w:szCs w:val="24"/>
              </w:rPr>
              <m:t>|</m:t>
            </m:r>
            <m:d>
              <m:dPr>
                <m:begChr m:val="|"/>
                <m:endChr m:val="|"/>
                <m:ctrlPr>
                  <w:rPr>
                    <w:rFonts w:ascii="Cambria Math" w:eastAsia="Cambria Math" w:hAnsi="Cambria Math" w:cs="Cambria Math"/>
                    <w:sz w:val="24"/>
                    <w:szCs w:val="24"/>
                  </w:rPr>
                </m:ctrlPr>
              </m:dPr>
              <m:e>
                <m:sSub>
                  <m:sSubPr>
                    <m:ctrlPr>
                      <w:rPr>
                        <w:rFonts w:ascii="Cambria Math" w:eastAsia="宋体" w:hAnsi="Cambria Math" w:cs="宋体"/>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i</m:t>
                    </m:r>
                  </m:sub>
                </m:sSub>
              </m:e>
            </m:d>
            <m:r>
              <m:rPr>
                <m:sty m:val="p"/>
              </m:rPr>
              <w:rPr>
                <w:rFonts w:ascii="Cambria Math" w:eastAsia="Cambria Math" w:hAnsi="Cambria Math" w:cs="Cambria Math"/>
                <w:sz w:val="24"/>
                <w:szCs w:val="24"/>
              </w:rPr>
              <m:t>|</m:t>
            </m:r>
          </m:den>
        </m:f>
      </m:oMath>
      <w:r w:rsidR="00C45710" w:rsidRPr="00385C0A">
        <w:rPr>
          <w:rFonts w:ascii="宋体" w:eastAsia="宋体" w:hAnsi="宋体" w:cs="宋体"/>
          <w:sz w:val="24"/>
          <w:szCs w:val="24"/>
        </w:rPr>
        <w:fldChar w:fldCharType="begin"/>
      </w:r>
      <w:r w:rsidR="00C45710" w:rsidRPr="00385C0A">
        <w:rPr>
          <w:rFonts w:ascii="宋体" w:eastAsia="宋体" w:hAnsi="宋体" w:cs="宋体"/>
          <w:sz w:val="24"/>
          <w:szCs w:val="24"/>
        </w:rPr>
        <w:instrText xml:space="preserve"> QUOTE </w:instrText>
      </w:r>
      <w:r>
        <w:rPr>
          <w:rFonts w:ascii="宋体" w:eastAsia="宋体" w:hAnsi="宋体" w:cs="宋体"/>
          <w:sz w:val="24"/>
          <w:szCs w:val="24"/>
        </w:rPr>
        <w:pict w14:anchorId="00B72DBD">
          <v:shape id="_x0000_i1035" type="#_x0000_t75" style="width:67.6pt;height:19.4pt" equationxml="&lt;">
            <v:imagedata r:id="rId21" o:title="" chromakey="white"/>
          </v:shape>
        </w:pict>
      </w:r>
      <w:r w:rsidR="00C45710" w:rsidRPr="00385C0A">
        <w:rPr>
          <w:rFonts w:ascii="宋体" w:eastAsia="宋体" w:hAnsi="宋体" w:cs="宋体"/>
          <w:sz w:val="24"/>
          <w:szCs w:val="24"/>
        </w:rPr>
        <w:instrText xml:space="preserve"> </w:instrText>
      </w:r>
      <w:r w:rsidR="00C45710" w:rsidRPr="00385C0A">
        <w:rPr>
          <w:rFonts w:ascii="宋体" w:eastAsia="宋体" w:hAnsi="宋体" w:cs="宋体"/>
          <w:sz w:val="24"/>
          <w:szCs w:val="24"/>
        </w:rPr>
        <w:fldChar w:fldCharType="end"/>
      </w:r>
    </w:p>
    <w:p w14:paraId="15DB6F0F" w14:textId="77777777" w:rsidR="003F4323" w:rsidRDefault="00C45710" w:rsidP="003F4323">
      <w:pPr>
        <w:ind w:firstLineChars="200" w:firstLine="480"/>
        <w:rPr>
          <w:rFonts w:ascii="宋体" w:eastAsia="宋体" w:hAnsi="宋体" w:cs="宋体"/>
          <w:sz w:val="24"/>
          <w:szCs w:val="24"/>
        </w:rPr>
      </w:pPr>
      <w:r w:rsidRPr="00385C0A">
        <w:rPr>
          <w:rFonts w:ascii="宋体" w:eastAsia="宋体" w:hAnsi="宋体" w:cs="宋体"/>
          <w:sz w:val="24"/>
          <w:szCs w:val="24"/>
        </w:rPr>
        <w:fldChar w:fldCharType="begin"/>
      </w:r>
      <w:r w:rsidRPr="00385C0A">
        <w:rPr>
          <w:rFonts w:ascii="宋体" w:eastAsia="宋体" w:hAnsi="宋体" w:cs="宋体"/>
          <w:sz w:val="24"/>
          <w:szCs w:val="24"/>
        </w:rPr>
        <w:instrText xml:space="preserve"> QUOTE </w:instrText>
      </w:r>
      <w:r w:rsidR="00A87BE5">
        <w:rPr>
          <w:rFonts w:ascii="宋体" w:eastAsia="宋体" w:hAnsi="宋体" w:cs="宋体"/>
          <w:sz w:val="24"/>
          <w:szCs w:val="24"/>
        </w:rPr>
        <w:pict w14:anchorId="0E625EC4">
          <v:shape id="_x0000_i1036" type="#_x0000_t75" style="width:44.45pt;height:21.9pt" equationxml="&lt;">
            <v:imagedata r:id="rId22" o:title="" chromakey="white"/>
          </v:shape>
        </w:pict>
      </w:r>
      <w:r w:rsidRPr="00385C0A">
        <w:rPr>
          <w:rFonts w:ascii="宋体" w:eastAsia="宋体" w:hAnsi="宋体" w:cs="宋体"/>
          <w:sz w:val="24"/>
          <w:szCs w:val="24"/>
        </w:rPr>
        <w:instrText xml:space="preserve"> </w:instrText>
      </w:r>
      <w:r w:rsidRPr="00385C0A">
        <w:rPr>
          <w:rFonts w:ascii="宋体" w:eastAsia="宋体" w:hAnsi="宋体" w:cs="宋体"/>
          <w:sz w:val="24"/>
          <w:szCs w:val="24"/>
        </w:rPr>
        <w:fldChar w:fldCharType="end"/>
      </w:r>
      <m:oMath>
        <m:sSub>
          <m:sSubPr>
            <m:ctrlPr>
              <w:rPr>
                <w:rFonts w:ascii="Cambria Math" w:eastAsia="Cambria Math" w:hAnsi="Cambria Math" w:cs="宋体"/>
                <w:sz w:val="24"/>
                <w:szCs w:val="24"/>
              </w:rPr>
            </m:ctrlPr>
          </m:sSubPr>
          <m:e>
            <m:r>
              <w:rPr>
                <w:rFonts w:ascii="Cambria Math" w:eastAsia="Cambria Math" w:hAnsi="Cambria Math" w:cs="宋体"/>
                <w:sz w:val="24"/>
                <w:szCs w:val="24"/>
              </w:rPr>
              <m:t>w</m:t>
            </m:r>
          </m:e>
          <m:sub>
            <m:r>
              <w:rPr>
                <w:rFonts w:ascii="Cambria Math" w:eastAsia="Cambria Math" w:hAnsi="Cambria Math" w:cs="宋体"/>
                <w:sz w:val="24"/>
                <w:szCs w:val="24"/>
              </w:rPr>
              <m:t>j</m:t>
            </m:r>
          </m:sub>
        </m:sSub>
        <m:r>
          <m:rPr>
            <m:sty m:val="p"/>
          </m:rPr>
          <w:rPr>
            <w:rFonts w:ascii="Cambria Math" w:eastAsia="Cambria Math" w:hAnsi="Cambria Math" w:cs="Cambria Math"/>
            <w:sz w:val="24"/>
            <w:szCs w:val="24"/>
          </w:rPr>
          <m:t>=</m:t>
        </m:r>
        <m:f>
          <m:fPr>
            <m:ctrlPr>
              <w:rPr>
                <w:rFonts w:ascii="Cambria Math" w:eastAsia="Cambria Math" w:hAnsi="Cambria Math" w:cs="宋体"/>
                <w:sz w:val="24"/>
                <w:szCs w:val="24"/>
              </w:rPr>
            </m:ctrlPr>
          </m:fPr>
          <m:num>
            <w:bookmarkStart w:id="1" w:name="_Hlk4537879"/>
            <m:sSub>
              <m:sSubPr>
                <m:ctrlPr>
                  <w:rPr>
                    <w:rFonts w:ascii="Cambria Math" w:eastAsia="Cambria Math" w:hAnsi="Cambria Math" w:cs="宋体"/>
                    <w:sz w:val="24"/>
                    <w:szCs w:val="24"/>
                  </w:rPr>
                </m:ctrlPr>
              </m:sSubPr>
              <m:e>
                <m:r>
                  <w:rPr>
                    <w:rFonts w:ascii="Cambria Math" w:eastAsia="Cambria Math" w:hAnsi="Cambria Math" w:cs="宋体"/>
                    <w:sz w:val="24"/>
                    <w:szCs w:val="24"/>
                  </w:rPr>
                  <m:t>w</m:t>
                </m:r>
              </m:e>
              <m:sub>
                <m:r>
                  <w:rPr>
                    <w:rFonts w:ascii="Cambria Math" w:eastAsia="Cambria Math" w:hAnsi="Cambria Math" w:cs="宋体"/>
                    <w:sz w:val="24"/>
                    <w:szCs w:val="24"/>
                  </w:rPr>
                  <m:t>j</m:t>
                </m:r>
              </m:sub>
            </m:sSub>
            <w:bookmarkEnd w:id="1"/>
          </m:num>
          <m:den>
            <m:r>
              <m:rPr>
                <m:sty m:val="p"/>
              </m:rPr>
              <w:rPr>
                <w:rFonts w:ascii="Cambria Math" w:eastAsia="Cambria Math" w:hAnsi="Cambria Math" w:cs="Cambria Math"/>
                <w:sz w:val="24"/>
                <w:szCs w:val="24"/>
              </w:rPr>
              <m:t>|</m:t>
            </m:r>
            <m:d>
              <m:dPr>
                <m:begChr m:val="|"/>
                <m:endChr m:val="|"/>
                <m:ctrlPr>
                  <w:rPr>
                    <w:rFonts w:ascii="Cambria Math" w:eastAsia="Cambria Math" w:hAnsi="Cambria Math" w:cs="Cambria Math"/>
                    <w:sz w:val="24"/>
                    <w:szCs w:val="24"/>
                  </w:rPr>
                </m:ctrlPr>
              </m:dPr>
              <m:e>
                <m:sSub>
                  <m:sSubPr>
                    <m:ctrlPr>
                      <w:rPr>
                        <w:rFonts w:ascii="Cambria Math" w:eastAsia="Cambria Math" w:hAnsi="Cambria Math" w:cs="宋体"/>
                        <w:sz w:val="24"/>
                        <w:szCs w:val="24"/>
                      </w:rPr>
                    </m:ctrlPr>
                  </m:sSubPr>
                  <m:e>
                    <m:r>
                      <w:rPr>
                        <w:rFonts w:ascii="Cambria Math" w:eastAsia="Cambria Math" w:hAnsi="Cambria Math" w:cs="宋体"/>
                        <w:sz w:val="24"/>
                        <w:szCs w:val="24"/>
                      </w:rPr>
                      <m:t>w</m:t>
                    </m:r>
                  </m:e>
                  <m:sub>
                    <m:r>
                      <w:rPr>
                        <w:rFonts w:ascii="Cambria Math" w:eastAsia="Cambria Math" w:hAnsi="Cambria Math" w:cs="宋体"/>
                        <w:sz w:val="24"/>
                        <w:szCs w:val="24"/>
                      </w:rPr>
                      <m:t>j</m:t>
                    </m:r>
                  </m:sub>
                </m:sSub>
              </m:e>
            </m:d>
            <m:r>
              <m:rPr>
                <m:sty m:val="p"/>
              </m:rPr>
              <w:rPr>
                <w:rFonts w:ascii="Cambria Math" w:eastAsia="Cambria Math" w:hAnsi="Cambria Math" w:cs="Cambria Math"/>
                <w:sz w:val="24"/>
                <w:szCs w:val="24"/>
              </w:rPr>
              <m:t>|</m:t>
            </m:r>
          </m:den>
        </m:f>
      </m:oMath>
    </w:p>
    <w:p w14:paraId="3C144575" w14:textId="1D8F19BF" w:rsidR="00C45710" w:rsidRPr="00D95088" w:rsidRDefault="00C45710" w:rsidP="00D95088">
      <w:pPr>
        <w:ind w:leftChars="193" w:left="425" w:firstLineChars="200" w:firstLine="480"/>
        <w:rPr>
          <w:rFonts w:ascii="宋体" w:eastAsia="宋体" w:hAnsi="宋体" w:cs="宋体"/>
          <w:sz w:val="24"/>
          <w:szCs w:val="24"/>
        </w:rPr>
      </w:pPr>
      <m:oMathPara>
        <m:oMathParaPr>
          <m:jc m:val="left"/>
        </m:oMathParaPr>
        <m:oMath>
          <m:r>
            <w:rPr>
              <w:rFonts w:ascii="Cambria Math" w:eastAsia="Cambria Math" w:hAnsi="Cambria Math" w:cs="Cambria Math"/>
              <w:sz w:val="24"/>
              <w:szCs w:val="24"/>
            </w:rPr>
            <m:t>winner</m:t>
          </m:r>
          <m:r>
            <m:rPr>
              <m:sty m:val="p"/>
            </m:rPr>
            <w:rPr>
              <w:rFonts w:ascii="Cambria Math" w:eastAsia="Cambria Math" w:hAnsi="Cambria Math" w:cs="Cambria Math"/>
              <w:sz w:val="24"/>
              <w:szCs w:val="24"/>
            </w:rPr>
            <m:t>=</m:t>
          </m:r>
          <m:r>
            <m:rPr>
              <m:sty m:val="p"/>
            </m:rPr>
            <w:rPr>
              <w:rFonts w:ascii="Cambria Math" w:eastAsia="Cambria Math" w:hAnsi="Cambria Math" w:cs="宋体"/>
              <w:sz w:val="24"/>
              <w:szCs w:val="24"/>
            </w:rPr>
            <m:t>argmax||</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train</m:t>
              </m:r>
              <m:r>
                <m:rPr>
                  <m:sty m:val="p"/>
                </m:rPr>
                <w:rPr>
                  <w:rFonts w:ascii="Cambria Math" w:eastAsia="Cambria Math" w:hAnsi="Cambria Math" w:cs="Cambria Math"/>
                  <w:sz w:val="24"/>
                  <w:szCs w:val="24"/>
                </w:rPr>
                <m:t>_</m:t>
              </m:r>
              <m:r>
                <m:rPr>
                  <m:sty m:val="p"/>
                </m:rPr>
                <w:rPr>
                  <w:rFonts w:ascii="Cambria Math" w:eastAsia="宋体" w:hAnsi="Cambria Math" w:cs="宋体" w:hint="eastAsia"/>
                  <w:sz w:val="24"/>
                  <w:szCs w:val="24"/>
                </w:rPr>
                <m:t>x</m:t>
              </m:r>
            </m:e>
            <m:sub>
              <m:r>
                <w:rPr>
                  <w:rFonts w:ascii="Cambria Math" w:eastAsia="Cambria Math" w:hAnsi="Cambria Math" w:cs="Cambria Math"/>
                  <w:sz w:val="24"/>
                  <w:szCs w:val="24"/>
                </w:rPr>
                <m:t>i</m:t>
              </m:r>
            </m:sub>
          </m:sSub>
          <m:r>
            <m:rPr>
              <m:sty m:val="p"/>
            </m:rPr>
            <w:rPr>
              <w:rFonts w:ascii="Cambria Math" w:eastAsia="Cambria Math" w:hAnsi="Cambria Math" w:cs="宋体"/>
              <w:sz w:val="24"/>
              <w:szCs w:val="24"/>
            </w:rPr>
            <m:t>*</m:t>
          </m:r>
          <m:sSub>
            <m:sSubPr>
              <m:ctrlPr>
                <w:rPr>
                  <w:rFonts w:ascii="Cambria Math" w:eastAsia="Cambria Math" w:hAnsi="Cambria Math" w:cs="宋体"/>
                  <w:sz w:val="24"/>
                  <w:szCs w:val="24"/>
                </w:rPr>
              </m:ctrlPr>
            </m:sSubPr>
            <m:e>
              <m:r>
                <w:rPr>
                  <w:rFonts w:ascii="Cambria Math" w:eastAsia="Cambria Math" w:hAnsi="Cambria Math" w:cs="宋体"/>
                  <w:sz w:val="24"/>
                  <w:szCs w:val="24"/>
                </w:rPr>
                <m:t>w</m:t>
              </m:r>
            </m:e>
            <m:sub>
              <m:r>
                <w:rPr>
                  <w:rFonts w:ascii="Cambria Math" w:eastAsia="Cambria Math" w:hAnsi="Cambria Math" w:cs="宋体"/>
                  <w:sz w:val="24"/>
                  <w:szCs w:val="24"/>
                </w:rPr>
                <m:t>j</m:t>
              </m:r>
            </m:sub>
          </m:sSub>
          <m:r>
            <m:rPr>
              <m:sty m:val="p"/>
            </m:rPr>
            <w:rPr>
              <w:rFonts w:ascii="Cambria Math" w:eastAsia="Cambria Math" w:hAnsi="Cambria Math" w:cs="宋体"/>
              <w:sz w:val="24"/>
              <w:szCs w:val="24"/>
            </w:rPr>
            <m:t>||</m:t>
          </m:r>
        </m:oMath>
      </m:oMathPara>
    </w:p>
    <w:p w14:paraId="70B973CA" w14:textId="77777777" w:rsidR="00C45710" w:rsidRPr="00385C0A" w:rsidRDefault="00C45710" w:rsidP="00D95088">
      <w:pPr>
        <w:spacing w:line="360" w:lineRule="auto"/>
        <w:ind w:firstLineChars="200" w:firstLine="480"/>
        <w:jc w:val="both"/>
        <w:rPr>
          <w:rFonts w:ascii="宋体" w:eastAsia="宋体" w:hAnsi="宋体" w:cs="宋体"/>
          <w:sz w:val="24"/>
          <w:szCs w:val="24"/>
        </w:rPr>
      </w:pPr>
      <w:r w:rsidRPr="00385C0A">
        <w:rPr>
          <w:rFonts w:ascii="宋体" w:eastAsia="宋体" w:hAnsi="宋体" w:cs="宋体"/>
          <w:sz w:val="24"/>
          <w:szCs w:val="24"/>
        </w:rPr>
        <w:t>Step 3</w:t>
      </w:r>
      <w:r w:rsidRPr="00385C0A">
        <w:rPr>
          <w:rFonts w:ascii="宋体" w:eastAsia="宋体" w:hAnsi="宋体" w:cs="宋体" w:hint="eastAsia"/>
          <w:sz w:val="24"/>
          <w:szCs w:val="24"/>
        </w:rPr>
        <w:t>：定义邻域函数</w:t>
      </w:r>
      <w:r w:rsidRPr="00385C0A">
        <w:rPr>
          <w:rFonts w:ascii="宋体" w:eastAsia="宋体" w:hAnsi="宋体" w:cs="宋体"/>
          <w:sz w:val="24"/>
          <w:szCs w:val="24"/>
        </w:rPr>
        <w:fldChar w:fldCharType="begin"/>
      </w:r>
      <w:r w:rsidRPr="00385C0A">
        <w:rPr>
          <w:rFonts w:ascii="宋体" w:eastAsia="宋体" w:hAnsi="宋体" w:cs="宋体"/>
          <w:sz w:val="24"/>
          <w:szCs w:val="24"/>
        </w:rPr>
        <w:instrText xml:space="preserve"> QUOTE </w:instrText>
      </w:r>
      <w:r w:rsidR="00A87BE5">
        <w:rPr>
          <w:rFonts w:ascii="宋体" w:eastAsia="宋体" w:hAnsi="宋体" w:cs="宋体"/>
          <w:sz w:val="24"/>
          <w:szCs w:val="24"/>
        </w:rPr>
        <w:pict w14:anchorId="440B1067">
          <v:shape id="_x0000_i1037" type="#_x0000_t75" style="width:10.65pt;height:15.05pt" equationxml="&lt;">
            <v:imagedata r:id="rId23" o:title="" chromakey="white"/>
          </v:shape>
        </w:pict>
      </w:r>
      <w:r w:rsidRPr="00385C0A">
        <w:rPr>
          <w:rFonts w:ascii="宋体" w:eastAsia="宋体" w:hAnsi="宋体" w:cs="宋体"/>
          <w:sz w:val="24"/>
          <w:szCs w:val="24"/>
        </w:rPr>
        <w:instrText xml:space="preserve"> </w:instrText>
      </w:r>
      <w:r w:rsidRPr="00385C0A">
        <w:rPr>
          <w:rFonts w:ascii="宋体" w:eastAsia="宋体" w:hAnsi="宋体" w:cs="宋体"/>
          <w:sz w:val="24"/>
          <w:szCs w:val="24"/>
        </w:rPr>
        <w:fldChar w:fldCharType="separate"/>
      </w:r>
      <w:r w:rsidR="00A87BE5">
        <w:rPr>
          <w:rFonts w:ascii="宋体" w:eastAsia="宋体" w:hAnsi="宋体" w:cs="宋体"/>
          <w:sz w:val="24"/>
          <w:szCs w:val="24"/>
        </w:rPr>
        <w:pict w14:anchorId="77811A74">
          <v:shape id="_x0000_i1038" type="#_x0000_t75" style="width:10.65pt;height:15.05pt" equationxml="&lt;">
            <v:imagedata r:id="rId23" o:title="" chromakey="white"/>
          </v:shape>
        </w:pict>
      </w:r>
      <w:r w:rsidRPr="00385C0A">
        <w:rPr>
          <w:rFonts w:ascii="宋体" w:eastAsia="宋体" w:hAnsi="宋体" w:cs="宋体"/>
          <w:sz w:val="24"/>
          <w:szCs w:val="24"/>
        </w:rPr>
        <w:fldChar w:fldCharType="end"/>
      </w:r>
      <w:r w:rsidRPr="00385C0A">
        <w:rPr>
          <w:rFonts w:ascii="宋体" w:eastAsia="宋体" w:hAnsi="宋体" w:cs="宋体"/>
          <w:sz w:val="24"/>
          <w:szCs w:val="24"/>
        </w:rPr>
        <w:t>*(t)</w:t>
      </w:r>
      <w:r w:rsidRPr="00385C0A">
        <w:rPr>
          <w:rFonts w:ascii="宋体" w:eastAsia="宋体" w:hAnsi="宋体" w:cs="宋体" w:hint="eastAsia"/>
          <w:sz w:val="24"/>
          <w:szCs w:val="24"/>
        </w:rPr>
        <w:t>，优胜邻域随着时间的减少逐渐收缩。优胜邻域用邻域半径表示：</w:t>
      </w:r>
    </w:p>
    <w:p w14:paraId="159C07DE" w14:textId="605FFE61" w:rsidR="00C45710" w:rsidRPr="00D95088" w:rsidRDefault="00C45710" w:rsidP="00D95088">
      <w:pPr>
        <w:ind w:left="566" w:hangingChars="236" w:hanging="566"/>
        <w:rPr>
          <w:rFonts w:ascii="宋体" w:eastAsia="宋体" w:hAnsi="宋体" w:cs="宋体"/>
          <w:sz w:val="24"/>
          <w:szCs w:val="24"/>
        </w:rPr>
      </w:pPr>
      <m:oMathPara>
        <m:oMathParaPr>
          <m:jc m:val="left"/>
        </m:oMathParaPr>
        <m:oMath>
          <m:r>
            <w:rPr>
              <w:rFonts w:ascii="Cambria Math" w:eastAsia="宋体" w:hAnsi="Cambria Math" w:cs="Cambria Math" w:hint="eastAsia"/>
              <w:sz w:val="24"/>
              <w:szCs w:val="24"/>
            </w:rPr>
            <w:lastRenderedPageBreak/>
            <m:t>r</m:t>
          </m:r>
          <m:r>
            <m:rPr>
              <m:sty m:val="p"/>
            </m:rPr>
            <w:rPr>
              <w:rFonts w:ascii="Cambria Math" w:eastAsia="Cambria Math" w:hAnsi="Cambria Math" w:cs="Cambria Math"/>
              <w:sz w:val="24"/>
              <w:szCs w:val="24"/>
            </w:rPr>
            <m:t>=</m:t>
          </m:r>
          <m:sSub>
            <m:sSubPr>
              <m:ctrlPr>
                <w:rPr>
                  <w:rFonts w:ascii="Cambria Math" w:eastAsia="Cambria Math" w:hAnsi="Cambria Math" w:cs="宋体"/>
                  <w:sz w:val="24"/>
                  <w:szCs w:val="24"/>
                </w:rPr>
              </m:ctrlPr>
            </m:sSubPr>
            <m:e>
              <m:r>
                <w:rPr>
                  <w:rFonts w:ascii="Cambria Math" w:eastAsia="宋体" w:hAnsi="Cambria Math" w:cs="宋体"/>
                  <w:sz w:val="24"/>
                  <w:szCs w:val="24"/>
                </w:rPr>
                <m:t>C</m:t>
              </m:r>
            </m:e>
            <m:sub>
              <m:r>
                <m:rPr>
                  <m:sty m:val="p"/>
                </m:rPr>
                <w:rPr>
                  <w:rFonts w:ascii="Cambria Math" w:eastAsia="宋体" w:hAnsi="Cambria Math" w:cs="宋体" w:hint="eastAsia"/>
                  <w:sz w:val="24"/>
                  <w:szCs w:val="24"/>
                </w:rPr>
                <m:t>1</m:t>
              </m:r>
            </m:sub>
          </m:sSub>
          <m:d>
            <m:dPr>
              <m:ctrlPr>
                <w:rPr>
                  <w:rFonts w:ascii="Cambria Math" w:eastAsia="Cambria Math" w:hAnsi="Cambria Math" w:cs="宋体"/>
                  <w:sz w:val="24"/>
                  <w:szCs w:val="24"/>
                </w:rPr>
              </m:ctrlPr>
            </m:dPr>
            <m:e>
              <m:r>
                <m:rPr>
                  <m:sty m:val="p"/>
                </m:rPr>
                <w:rPr>
                  <w:rFonts w:ascii="Cambria Math" w:eastAsia="Cambria Math" w:hAnsi="Cambria Math" w:cs="宋体"/>
                  <w:sz w:val="24"/>
                  <w:szCs w:val="24"/>
                </w:rPr>
                <m:t>1-</m:t>
              </m:r>
              <m:f>
                <m:fPr>
                  <m:ctrlPr>
                    <w:rPr>
                      <w:rFonts w:ascii="Cambria Math" w:eastAsia="Cambria Math" w:hAnsi="Cambria Math" w:cs="宋体"/>
                      <w:sz w:val="24"/>
                      <w:szCs w:val="24"/>
                    </w:rPr>
                  </m:ctrlPr>
                </m:fPr>
                <m:num>
                  <m:r>
                    <w:rPr>
                      <w:rFonts w:ascii="Cambria Math" w:eastAsia="Cambria Math" w:hAnsi="Cambria Math" w:cs="宋体"/>
                      <w:sz w:val="24"/>
                      <w:szCs w:val="24"/>
                    </w:rPr>
                    <m:t>t</m:t>
                  </m:r>
                </m:num>
                <m:den>
                  <m:r>
                    <w:rPr>
                      <w:rFonts w:ascii="Cambria Math" w:eastAsia="Cambria Math" w:hAnsi="Cambria Math" w:cs="宋体"/>
                      <w:sz w:val="24"/>
                      <w:szCs w:val="24"/>
                    </w:rPr>
                    <m:t>iteration</m:t>
                  </m:r>
                </m:den>
              </m:f>
            </m:e>
          </m:d>
        </m:oMath>
      </m:oMathPara>
    </w:p>
    <w:p w14:paraId="1DE69050" w14:textId="77777777" w:rsidR="00C45710" w:rsidRPr="00385C0A" w:rsidRDefault="00C45710" w:rsidP="00DD74CE">
      <w:pPr>
        <w:spacing w:line="360" w:lineRule="auto"/>
        <w:ind w:firstLineChars="200" w:firstLine="480"/>
        <w:jc w:val="both"/>
        <w:rPr>
          <w:rFonts w:ascii="宋体" w:eastAsia="宋体" w:hAnsi="宋体" w:cs="宋体"/>
          <w:sz w:val="24"/>
          <w:szCs w:val="24"/>
        </w:rPr>
      </w:pPr>
      <w:r w:rsidRPr="00385C0A">
        <w:rPr>
          <w:rFonts w:ascii="宋体" w:eastAsia="宋体" w:hAnsi="宋体" w:cs="宋体"/>
          <w:sz w:val="24"/>
          <w:szCs w:val="24"/>
        </w:rPr>
        <w:t>Step 4</w:t>
      </w:r>
      <w:r w:rsidRPr="00385C0A">
        <w:rPr>
          <w:rFonts w:ascii="宋体" w:eastAsia="宋体" w:hAnsi="宋体" w:cs="宋体" w:hint="eastAsia"/>
          <w:sz w:val="24"/>
          <w:szCs w:val="24"/>
        </w:rPr>
        <w:t>：调整权值，更新获胜神经元的值以及优胜邻域的权值。</w:t>
      </w:r>
    </w:p>
    <w:p w14:paraId="313B1D89" w14:textId="4C3CCBA8" w:rsidR="00C45710" w:rsidRPr="00DD74CE" w:rsidRDefault="00A87BE5" w:rsidP="00DD74CE">
      <w:pPr>
        <w:ind w:left="566" w:hangingChars="236" w:hanging="566"/>
        <w:jc w:val="right"/>
        <w:rPr>
          <w:rFonts w:ascii="宋体" w:eastAsia="宋体" w:hAnsi="宋体" w:cs="宋体"/>
          <w:sz w:val="24"/>
          <w:szCs w:val="24"/>
        </w:rPr>
      </w:pPr>
      <m:oMathPara>
        <m:oMathParaPr>
          <m:jc m:val="left"/>
        </m:oMathParaPr>
        <m:oMath>
          <m:sSub>
            <m:sSubPr>
              <m:ctrlPr>
                <w:rPr>
                  <w:rFonts w:ascii="Cambria Math" w:eastAsia="宋体" w:hAnsi="Cambria Math" w:cs="宋体"/>
                  <w:sz w:val="24"/>
                  <w:szCs w:val="24"/>
                </w:rPr>
              </m:ctrlPr>
            </m:sSubPr>
            <m:e>
              <m:r>
                <w:rPr>
                  <w:rFonts w:ascii="Cambria Math" w:eastAsia="宋体" w:hAnsi="Cambria Math" w:cs="宋体"/>
                  <w:sz w:val="24"/>
                  <w:szCs w:val="24"/>
                </w:rPr>
                <m:t>w</m:t>
              </m:r>
            </m:e>
            <m:sub>
              <m:r>
                <w:rPr>
                  <w:rFonts w:ascii="Cambria Math" w:eastAsia="宋体" w:hAnsi="Cambria Math" w:cs="宋体"/>
                  <w:sz w:val="24"/>
                  <w:szCs w:val="24"/>
                </w:rPr>
                <m:t>ij</m:t>
              </m:r>
            </m:sub>
          </m:sSub>
          <m:r>
            <m:rPr>
              <m:sty m:val="p"/>
            </m:rPr>
            <w:rPr>
              <w:rFonts w:ascii="Cambria Math" w:eastAsia="宋体" w:hAnsi="Cambria Math" w:cs="宋体"/>
              <w:sz w:val="24"/>
              <w:szCs w:val="24"/>
            </w:rPr>
            <m:t>(t+1)=</m:t>
          </m:r>
          <m:sSub>
            <m:sSubPr>
              <m:ctrlPr>
                <w:rPr>
                  <w:rFonts w:ascii="Cambria Math" w:eastAsia="宋体" w:hAnsi="Cambria Math" w:cs="宋体"/>
                  <w:sz w:val="24"/>
                  <w:szCs w:val="24"/>
                </w:rPr>
              </m:ctrlPr>
            </m:sSubPr>
            <m:e>
              <m:r>
                <w:rPr>
                  <w:rFonts w:ascii="Cambria Math" w:eastAsia="宋体" w:hAnsi="Cambria Math" w:cs="宋体"/>
                  <w:sz w:val="24"/>
                  <w:szCs w:val="24"/>
                </w:rPr>
                <m:t>w</m:t>
              </m:r>
            </m:e>
            <m:sub>
              <m:r>
                <w:rPr>
                  <w:rFonts w:ascii="Cambria Math" w:eastAsia="宋体" w:hAnsi="Cambria Math" w:cs="宋体"/>
                  <w:sz w:val="24"/>
                  <w:szCs w:val="24"/>
                </w:rPr>
                <m:t>ij</m:t>
              </m:r>
            </m:sub>
          </m:sSub>
          <m:r>
            <m:rPr>
              <m:sty m:val="p"/>
            </m:rPr>
            <w:rPr>
              <w:rFonts w:ascii="Cambria Math" w:eastAsia="宋体" w:hAnsi="Cambria Math" w:cs="宋体"/>
              <w:sz w:val="24"/>
              <w:szCs w:val="24"/>
            </w:rPr>
            <m:t>(t)+σ</m:t>
          </m:r>
          <m:d>
            <m:dPr>
              <m:ctrlPr>
                <w:rPr>
                  <w:rFonts w:ascii="Cambria Math" w:eastAsia="宋体" w:hAnsi="Cambria Math" w:cs="宋体"/>
                  <w:sz w:val="24"/>
                  <w:szCs w:val="24"/>
                </w:rPr>
              </m:ctrlPr>
            </m:dPr>
            <m:e>
              <m:r>
                <m:rPr>
                  <m:sty m:val="p"/>
                </m:rPr>
                <w:rPr>
                  <w:rFonts w:ascii="Cambria Math" w:eastAsia="宋体" w:hAnsi="Cambria Math" w:cs="宋体"/>
                  <w:sz w:val="24"/>
                  <w:szCs w:val="24"/>
                </w:rPr>
                <m:t>t,N</m:t>
              </m:r>
            </m:e>
          </m:d>
          <m:r>
            <m:rPr>
              <m:sty m:val="p"/>
            </m:rPr>
            <w:rPr>
              <w:rFonts w:ascii="Cambria Math" w:eastAsia="宋体" w:hAnsi="Cambria Math" w:cs="宋体"/>
              <w:sz w:val="24"/>
              <w:szCs w:val="24"/>
            </w:rPr>
            <m:t>[</m:t>
          </m:r>
          <m:sSub>
            <m:sSubPr>
              <m:ctrlPr>
                <w:rPr>
                  <w:rFonts w:ascii="Cambria Math" w:eastAsia="宋体" w:hAnsi="Cambria Math" w:cs="宋体"/>
                  <w:sz w:val="24"/>
                  <w:szCs w:val="24"/>
                </w:rPr>
              </m:ctrlPr>
            </m:sSubPr>
            <m:e>
              <m:r>
                <w:rPr>
                  <w:rFonts w:ascii="Cambria Math" w:eastAsia="宋体" w:hAnsi="Cambria Math" w:cs="宋体"/>
                  <w:sz w:val="24"/>
                  <w:szCs w:val="24"/>
                </w:rPr>
                <m:t>x</m:t>
              </m:r>
            </m:e>
            <m:sub>
              <m:r>
                <w:rPr>
                  <w:rFonts w:ascii="Cambria Math" w:eastAsia="宋体" w:hAnsi="Cambria Math" w:cs="宋体" w:hint="eastAsia"/>
                  <w:sz w:val="24"/>
                  <w:szCs w:val="24"/>
                </w:rPr>
                <m:t>i</m:t>
              </m:r>
            </m:sub>
          </m:sSub>
          <m:r>
            <m:rPr>
              <m:sty m:val="p"/>
            </m:rPr>
            <w:rPr>
              <w:rFonts w:ascii="Cambria Math" w:eastAsia="宋体" w:hAnsi="Cambria Math" w:cs="宋体"/>
              <w:sz w:val="24"/>
              <w:szCs w:val="24"/>
            </w:rPr>
            <m:t>-</m:t>
          </m:r>
          <m:sSub>
            <m:sSubPr>
              <m:ctrlPr>
                <w:rPr>
                  <w:rFonts w:ascii="Cambria Math" w:eastAsia="宋体" w:hAnsi="Cambria Math" w:cs="宋体"/>
                  <w:sz w:val="24"/>
                  <w:szCs w:val="24"/>
                </w:rPr>
              </m:ctrlPr>
            </m:sSubPr>
            <m:e>
              <m:r>
                <w:rPr>
                  <w:rFonts w:ascii="Cambria Math" w:eastAsia="宋体" w:hAnsi="Cambria Math" w:cs="宋体"/>
                  <w:sz w:val="24"/>
                  <w:szCs w:val="24"/>
                </w:rPr>
                <m:t>w</m:t>
              </m:r>
            </m:e>
            <m:sub>
              <m:r>
                <w:rPr>
                  <w:rFonts w:ascii="Cambria Math" w:eastAsia="宋体" w:hAnsi="Cambria Math" w:cs="宋体"/>
                  <w:sz w:val="24"/>
                  <w:szCs w:val="24"/>
                </w:rPr>
                <m:t>ij</m:t>
              </m:r>
            </m:sub>
          </m:sSub>
          <m:d>
            <m:dPr>
              <m:ctrlPr>
                <w:rPr>
                  <w:rFonts w:ascii="Cambria Math" w:eastAsia="宋体" w:hAnsi="Cambria Math" w:cs="宋体"/>
                  <w:sz w:val="24"/>
                  <w:szCs w:val="24"/>
                </w:rPr>
              </m:ctrlPr>
            </m:dPr>
            <m:e>
              <m:r>
                <m:rPr>
                  <m:sty m:val="p"/>
                </m:rPr>
                <w:rPr>
                  <w:rFonts w:ascii="Cambria Math" w:eastAsia="宋体" w:hAnsi="Cambria Math" w:cs="宋体"/>
                  <w:sz w:val="24"/>
                  <w:szCs w:val="24"/>
                </w:rPr>
                <m:t>t</m:t>
              </m:r>
            </m:e>
          </m:d>
          <m:r>
            <m:rPr>
              <m:sty m:val="p"/>
            </m:rPr>
            <w:rPr>
              <w:rFonts w:ascii="Cambria Math" w:eastAsia="宋体" w:hAnsi="Cambria Math" w:cs="宋体"/>
              <w:sz w:val="24"/>
              <w:szCs w:val="24"/>
            </w:rPr>
            <m:t>]</m:t>
          </m:r>
        </m:oMath>
      </m:oMathPara>
    </w:p>
    <w:p w14:paraId="43E8EDC1" w14:textId="77777777" w:rsidR="00C45710" w:rsidRPr="00385C0A" w:rsidRDefault="00C45710" w:rsidP="00DD74CE">
      <w:pPr>
        <w:spacing w:line="360" w:lineRule="auto"/>
        <w:ind w:firstLineChars="200" w:firstLine="480"/>
        <w:jc w:val="both"/>
        <w:rPr>
          <w:rFonts w:ascii="宋体" w:eastAsia="宋体" w:hAnsi="宋体" w:cs="宋体"/>
          <w:sz w:val="24"/>
          <w:szCs w:val="24"/>
        </w:rPr>
      </w:pPr>
      <w:r w:rsidRPr="00385C0A">
        <w:rPr>
          <w:rFonts w:ascii="宋体" w:eastAsia="宋体" w:hAnsi="宋体" w:cs="宋体" w:hint="eastAsia"/>
          <w:sz w:val="24"/>
          <w:szCs w:val="24"/>
        </w:rPr>
        <w:t>式（</w:t>
      </w:r>
      <w:r w:rsidRPr="00385C0A">
        <w:rPr>
          <w:rFonts w:ascii="宋体" w:eastAsia="宋体" w:hAnsi="宋体" w:cs="宋体"/>
          <w:sz w:val="24"/>
          <w:szCs w:val="24"/>
        </w:rPr>
        <w:t>8</w:t>
      </w:r>
      <w:r w:rsidRPr="00385C0A">
        <w:rPr>
          <w:rFonts w:ascii="宋体" w:eastAsia="宋体" w:hAnsi="宋体" w:cs="宋体" w:hint="eastAsia"/>
          <w:sz w:val="24"/>
          <w:szCs w:val="24"/>
        </w:rPr>
        <w:t>）中</w:t>
      </w:r>
      <w:r w:rsidRPr="00385C0A">
        <w:rPr>
          <w:rFonts w:ascii="宋体" w:eastAsia="宋体" w:hAnsi="宋体" w:cs="宋体"/>
          <w:sz w:val="24"/>
          <w:szCs w:val="24"/>
        </w:rPr>
        <w:t>σ(t,N)</w:t>
      </w:r>
      <w:r w:rsidRPr="00385C0A">
        <w:rPr>
          <w:rFonts w:ascii="宋体" w:eastAsia="宋体" w:hAnsi="宋体" w:cs="宋体" w:hint="eastAsia"/>
          <w:sz w:val="24"/>
          <w:szCs w:val="24"/>
        </w:rPr>
        <w:t>代表学习率，学习率也是随时间减少的。</w:t>
      </w:r>
    </w:p>
    <w:p w14:paraId="59F5EEE9" w14:textId="7C423B1C" w:rsidR="00C45710" w:rsidRPr="00DD74CE" w:rsidRDefault="00C45710" w:rsidP="00DD74CE">
      <w:pPr>
        <w:ind w:left="566" w:hangingChars="236" w:hanging="566"/>
        <w:jc w:val="right"/>
        <w:rPr>
          <w:rFonts w:ascii="宋体" w:eastAsia="宋体" w:hAnsi="宋体" w:cs="宋体"/>
          <w:sz w:val="24"/>
          <w:szCs w:val="24"/>
        </w:rPr>
      </w:pPr>
      <m:oMathPara>
        <m:oMathParaPr>
          <m:jc m:val="left"/>
        </m:oMathParaPr>
        <m:oMath>
          <m:r>
            <m:rPr>
              <m:sty m:val="p"/>
            </m:rPr>
            <w:rPr>
              <w:rFonts w:ascii="Cambria Math" w:eastAsia="宋体" w:hAnsi="Cambria Math" w:cs="宋体"/>
              <w:sz w:val="24"/>
              <w:szCs w:val="24"/>
            </w:rPr>
            <m:t>σ</m:t>
          </m:r>
          <m:d>
            <m:dPr>
              <m:ctrlPr>
                <w:rPr>
                  <w:rFonts w:ascii="Cambria Math" w:eastAsia="宋体" w:hAnsi="Cambria Math" w:cs="宋体"/>
                  <w:sz w:val="24"/>
                  <w:szCs w:val="24"/>
                </w:rPr>
              </m:ctrlPr>
            </m:dPr>
            <m:e>
              <m:r>
                <m:rPr>
                  <m:sty m:val="p"/>
                </m:rPr>
                <w:rPr>
                  <w:rFonts w:ascii="Cambria Math" w:eastAsia="宋体" w:hAnsi="Cambria Math" w:cs="宋体"/>
                  <w:sz w:val="24"/>
                  <w:szCs w:val="24"/>
                </w:rPr>
                <m:t>t,N</m:t>
              </m:r>
            </m:e>
          </m:d>
          <m:r>
            <m:rPr>
              <m:sty m:val="p"/>
            </m:rPr>
            <w:rPr>
              <w:rFonts w:ascii="Cambria Math" w:eastAsia="Cambria Math" w:hAnsi="Cambria Math" w:cs="宋体"/>
              <w:sz w:val="24"/>
              <w:szCs w:val="24"/>
            </w:rPr>
            <m:t>=</m:t>
          </m:r>
          <m:f>
            <m:fPr>
              <m:ctrlPr>
                <w:rPr>
                  <w:rFonts w:ascii="Cambria Math" w:eastAsia="Cambria Math" w:hAnsi="Cambria Math" w:cs="宋体"/>
                  <w:sz w:val="24"/>
                  <w:szCs w:val="24"/>
                </w:rPr>
              </m:ctrlPr>
            </m:fPr>
            <m:num>
              <m:func>
                <m:funcPr>
                  <m:ctrlPr>
                    <w:rPr>
                      <w:rFonts w:ascii="Cambria Math" w:eastAsia="宋体" w:hAnsi="Cambria Math" w:cs="宋体"/>
                      <w:sz w:val="24"/>
                      <w:szCs w:val="24"/>
                    </w:rPr>
                  </m:ctrlPr>
                </m:funcPr>
                <m:fName>
                  <m:r>
                    <m:rPr>
                      <m:sty m:val="p"/>
                    </m:rPr>
                    <w:rPr>
                      <w:rFonts w:ascii="Cambria Math" w:eastAsia="宋体" w:hAnsi="Cambria Math" w:cs="宋体"/>
                      <w:sz w:val="24"/>
                      <w:szCs w:val="24"/>
                    </w:rPr>
                    <m:t>exp</m:t>
                  </m:r>
                </m:fName>
                <m:e>
                  <m:d>
                    <m:dPr>
                      <m:ctrlPr>
                        <w:rPr>
                          <w:rFonts w:ascii="Cambria Math" w:eastAsia="Cambria Math" w:hAnsi="Cambria Math" w:cs="宋体"/>
                          <w:sz w:val="24"/>
                          <w:szCs w:val="24"/>
                        </w:rPr>
                      </m:ctrlPr>
                    </m:dPr>
                    <m:e>
                      <m:r>
                        <m:rPr>
                          <m:sty m:val="p"/>
                        </m:rPr>
                        <w:rPr>
                          <w:rFonts w:ascii="Cambria Math" w:eastAsia="Cambria Math" w:hAnsi="Cambria Math" w:cs="宋体"/>
                          <w:sz w:val="24"/>
                          <w:szCs w:val="24"/>
                        </w:rPr>
                        <m:t>-</m:t>
                      </m:r>
                      <m:r>
                        <w:rPr>
                          <w:rFonts w:ascii="Cambria Math" w:eastAsia="Cambria Math" w:hAnsi="Cambria Math" w:cs="宋体"/>
                          <w:sz w:val="24"/>
                          <w:szCs w:val="24"/>
                        </w:rPr>
                        <m:t>n</m:t>
                      </m:r>
                    </m:e>
                  </m:d>
                </m:e>
              </m:func>
            </m:num>
            <m:den>
              <m:r>
                <m:rPr>
                  <m:sty m:val="p"/>
                </m:rPr>
                <w:rPr>
                  <w:rFonts w:ascii="Cambria Math" w:eastAsia="Cambria Math" w:hAnsi="Cambria Math" w:cs="Cambria Math"/>
                  <w:sz w:val="24"/>
                  <w:szCs w:val="24"/>
                </w:rPr>
                <m:t>t+2</m:t>
              </m:r>
            </m:den>
          </m:f>
          <m:r>
            <m:rPr>
              <m:sty m:val="p"/>
            </m:rPr>
            <w:rPr>
              <w:rFonts w:ascii="Cambria Math" w:eastAsia="Cambria Math" w:hAnsi="Cambria Math" w:cs="宋体"/>
              <w:sz w:val="24"/>
              <w:szCs w:val="24"/>
            </w:rPr>
            <m:t xml:space="preserve">        </m:t>
          </m:r>
          <m:r>
            <m:rPr>
              <m:sty m:val="p"/>
            </m:rPr>
            <w:rPr>
              <w:rFonts w:ascii="Cambria Math" w:eastAsia="宋体" w:hAnsi="Cambria Math" w:cs="宋体"/>
              <w:sz w:val="24"/>
              <w:szCs w:val="24"/>
            </w:rPr>
            <m:t>n=(1,2,3…….r)</m:t>
          </m:r>
        </m:oMath>
      </m:oMathPara>
    </w:p>
    <w:p w14:paraId="4ADB4CC4" w14:textId="77777777" w:rsidR="00C45710" w:rsidRPr="00385C0A" w:rsidRDefault="00C45710" w:rsidP="00DD74CE">
      <w:pPr>
        <w:spacing w:line="360" w:lineRule="auto"/>
        <w:ind w:firstLineChars="200" w:firstLine="480"/>
        <w:jc w:val="both"/>
        <w:rPr>
          <w:rFonts w:ascii="宋体" w:eastAsia="宋体" w:hAnsi="宋体" w:cs="宋体"/>
          <w:sz w:val="24"/>
          <w:szCs w:val="24"/>
        </w:rPr>
      </w:pPr>
      <w:r w:rsidRPr="00385C0A">
        <w:rPr>
          <w:rFonts w:ascii="宋体" w:eastAsia="宋体" w:hAnsi="宋体" w:cs="宋体"/>
          <w:sz w:val="24"/>
          <w:szCs w:val="24"/>
        </w:rPr>
        <w:t>Step 5</w:t>
      </w:r>
      <w:r w:rsidRPr="00385C0A">
        <w:rPr>
          <w:rFonts w:ascii="宋体" w:eastAsia="宋体" w:hAnsi="宋体" w:cs="宋体" w:hint="eastAsia"/>
          <w:sz w:val="24"/>
          <w:szCs w:val="24"/>
        </w:rPr>
        <w:t>：循环迭代，若达到迭代次数</w:t>
      </w:r>
      <w:r w:rsidRPr="00385C0A">
        <w:rPr>
          <w:rFonts w:ascii="宋体" w:eastAsia="宋体" w:hAnsi="宋体" w:cs="宋体"/>
          <w:sz w:val="24"/>
          <w:szCs w:val="24"/>
        </w:rPr>
        <w:t>iteration</w:t>
      </w:r>
      <w:r w:rsidRPr="00385C0A">
        <w:rPr>
          <w:rFonts w:ascii="宋体" w:eastAsia="宋体" w:hAnsi="宋体" w:cs="宋体" w:hint="eastAsia"/>
          <w:sz w:val="24"/>
          <w:szCs w:val="24"/>
        </w:rPr>
        <w:t>，返回网络训练的权值</w:t>
      </w:r>
      <w:r w:rsidRPr="00385C0A">
        <w:rPr>
          <w:rFonts w:ascii="宋体" w:eastAsia="宋体" w:hAnsi="宋体" w:cs="宋体"/>
          <w:sz w:val="24"/>
          <w:szCs w:val="24"/>
        </w:rPr>
        <w:t>w</w:t>
      </w:r>
      <w:r w:rsidRPr="00385C0A">
        <w:rPr>
          <w:rFonts w:ascii="宋体" w:eastAsia="宋体" w:hAnsi="宋体" w:cs="宋体" w:hint="eastAsia"/>
          <w:sz w:val="24"/>
          <w:szCs w:val="24"/>
        </w:rPr>
        <w:t>，若未达到迭代次数，重复Step 2，Step 3，Step4。</w:t>
      </w:r>
    </w:p>
    <w:p w14:paraId="5A1CD929" w14:textId="79B3BD13" w:rsidR="00C45710" w:rsidRPr="00385C0A" w:rsidRDefault="00C45710" w:rsidP="00DD74CE">
      <w:pPr>
        <w:spacing w:line="360" w:lineRule="auto"/>
        <w:ind w:firstLineChars="200" w:firstLine="480"/>
        <w:jc w:val="both"/>
        <w:rPr>
          <w:rFonts w:ascii="宋体" w:eastAsia="宋体" w:hAnsi="宋体" w:cs="宋体"/>
          <w:sz w:val="24"/>
          <w:szCs w:val="24"/>
        </w:rPr>
      </w:pPr>
      <w:r w:rsidRPr="00385C0A">
        <w:rPr>
          <w:rFonts w:ascii="宋体" w:eastAsia="宋体" w:hAnsi="宋体" w:cs="宋体"/>
          <w:sz w:val="24"/>
          <w:szCs w:val="24"/>
        </w:rPr>
        <w:t>Step 6</w:t>
      </w:r>
      <w:r w:rsidRPr="00385C0A">
        <w:rPr>
          <w:rFonts w:ascii="宋体" w:eastAsia="宋体" w:hAnsi="宋体" w:cs="宋体" w:hint="eastAsia"/>
          <w:sz w:val="24"/>
          <w:szCs w:val="24"/>
        </w:rPr>
        <w:t>：输出最终聚类划分和聚类中心。计算原始数据和训练权值的内积，内积最大的位置为获胜索引，将相同的获胜索引规划为一类，然后使用K</w:t>
      </w:r>
      <w:r w:rsidRPr="00385C0A">
        <w:rPr>
          <w:rFonts w:ascii="宋体" w:eastAsia="宋体" w:hAnsi="宋体" w:cs="宋体"/>
          <w:sz w:val="24"/>
          <w:szCs w:val="24"/>
        </w:rPr>
        <w:t>-means</w:t>
      </w:r>
      <w:r w:rsidRPr="00385C0A">
        <w:rPr>
          <w:rFonts w:ascii="宋体" w:eastAsia="宋体" w:hAnsi="宋体" w:cs="宋体" w:hint="eastAsia"/>
          <w:sz w:val="24"/>
          <w:szCs w:val="24"/>
        </w:rPr>
        <w:t>计算聚类中心。</w:t>
      </w:r>
    </w:p>
    <w:p w14:paraId="1FC3F18F" w14:textId="77777777" w:rsidR="00C45710" w:rsidRPr="00385C0A" w:rsidRDefault="00C45710" w:rsidP="00DD74CE">
      <w:pPr>
        <w:spacing w:line="360" w:lineRule="auto"/>
        <w:ind w:firstLineChars="200" w:firstLine="480"/>
        <w:jc w:val="both"/>
        <w:rPr>
          <w:rFonts w:ascii="宋体" w:eastAsia="宋体" w:hAnsi="宋体" w:cs="宋体"/>
          <w:sz w:val="24"/>
          <w:szCs w:val="24"/>
        </w:rPr>
      </w:pPr>
      <w:r w:rsidRPr="00385C0A">
        <w:rPr>
          <w:rFonts w:ascii="宋体" w:eastAsia="宋体" w:hAnsi="宋体" w:cs="宋体" w:hint="eastAsia"/>
          <w:sz w:val="24"/>
          <w:szCs w:val="24"/>
        </w:rPr>
        <w:t>我们在P</w:t>
      </w:r>
      <w:r w:rsidRPr="00385C0A">
        <w:rPr>
          <w:rFonts w:ascii="宋体" w:eastAsia="宋体" w:hAnsi="宋体" w:cs="宋体"/>
          <w:sz w:val="24"/>
          <w:szCs w:val="24"/>
        </w:rPr>
        <w:t>SO</w:t>
      </w:r>
      <w:r w:rsidRPr="00385C0A">
        <w:rPr>
          <w:rFonts w:ascii="宋体" w:eastAsia="宋体" w:hAnsi="宋体" w:cs="宋体" w:hint="eastAsia"/>
          <w:sz w:val="24"/>
          <w:szCs w:val="24"/>
        </w:rPr>
        <w:t>聚类算法中设置了聚类中心，使用S</w:t>
      </w:r>
      <w:r w:rsidRPr="00385C0A">
        <w:rPr>
          <w:rFonts w:ascii="宋体" w:eastAsia="宋体" w:hAnsi="宋体" w:cs="宋体"/>
          <w:sz w:val="24"/>
          <w:szCs w:val="24"/>
        </w:rPr>
        <w:t>OM</w:t>
      </w:r>
      <w:r w:rsidRPr="00385C0A">
        <w:rPr>
          <w:rFonts w:ascii="宋体" w:eastAsia="宋体" w:hAnsi="宋体" w:cs="宋体" w:hint="eastAsia"/>
          <w:sz w:val="24"/>
          <w:szCs w:val="24"/>
        </w:rPr>
        <w:t>竞争学习到的聚类中心初始化P</w:t>
      </w:r>
      <w:r w:rsidRPr="00385C0A">
        <w:rPr>
          <w:rFonts w:ascii="宋体" w:eastAsia="宋体" w:hAnsi="宋体" w:cs="宋体"/>
          <w:sz w:val="24"/>
          <w:szCs w:val="24"/>
        </w:rPr>
        <w:t>SO</w:t>
      </w:r>
      <w:r w:rsidRPr="00385C0A">
        <w:rPr>
          <w:rFonts w:ascii="宋体" w:eastAsia="宋体" w:hAnsi="宋体" w:cs="宋体" w:hint="eastAsia"/>
          <w:sz w:val="24"/>
          <w:szCs w:val="24"/>
        </w:rPr>
        <w:t>聚类中心，样本的数量即为粒子数量，粒子位置即为样本权值，粒子的适应度函数为每个粒子与该粒子所属簇的类中心的欧式距离，我们的目标是寻找最优聚类中心，而不是粒子的最优位置，PSO更新完权值和速度后进行K-means聚类，计算聚类均值，重新聚类划分，利用K-medoids思想寻找均值最近的样本点作为聚类中心，大幅度降低噪音点对算法的影响，也减少了空簇产生的概率，加快了算法收敛的速度。</w:t>
      </w:r>
    </w:p>
    <w:p w14:paraId="3B16B17F" w14:textId="71151428" w:rsidR="00C45710" w:rsidRPr="00385C0A" w:rsidRDefault="00C45710" w:rsidP="00C45710">
      <w:pPr>
        <w:ind w:firstLineChars="200" w:firstLine="480"/>
        <w:rPr>
          <w:rFonts w:ascii="宋体" w:eastAsia="宋体" w:hAnsi="宋体" w:cs="宋体"/>
          <w:sz w:val="24"/>
          <w:szCs w:val="24"/>
        </w:rPr>
      </w:pPr>
      <w:r w:rsidRPr="00385C0A">
        <w:rPr>
          <w:rFonts w:ascii="宋体" w:eastAsia="宋体" w:hAnsi="宋体" w:cs="宋体" w:hint="eastAsia"/>
          <w:sz w:val="24"/>
          <w:szCs w:val="24"/>
        </w:rPr>
        <w:t>W</w:t>
      </w:r>
      <w:r w:rsidRPr="00385C0A">
        <w:rPr>
          <w:rFonts w:ascii="宋体" w:eastAsia="宋体" w:hAnsi="宋体" w:cs="宋体"/>
          <w:sz w:val="24"/>
          <w:szCs w:val="24"/>
        </w:rPr>
        <w:t>P</w:t>
      </w:r>
      <w:r w:rsidR="00DD74CE">
        <w:rPr>
          <w:rFonts w:ascii="宋体" w:eastAsia="宋体" w:hAnsi="宋体" w:cs="宋体"/>
          <w:sz w:val="24"/>
          <w:szCs w:val="24"/>
        </w:rPr>
        <w:t>K</w:t>
      </w:r>
      <w:r w:rsidRPr="00385C0A">
        <w:rPr>
          <w:rFonts w:ascii="宋体" w:eastAsia="宋体" w:hAnsi="宋体" w:cs="宋体" w:hint="eastAsia"/>
          <w:sz w:val="24"/>
          <w:szCs w:val="24"/>
        </w:rPr>
        <w:t>的算法框架如下：</w:t>
      </w:r>
    </w:p>
    <w:p w14:paraId="70A437F7" w14:textId="36FA05EE" w:rsidR="00C45710" w:rsidRPr="00385C0A" w:rsidRDefault="00C45710" w:rsidP="007B47C9">
      <w:pPr>
        <w:spacing w:line="360" w:lineRule="auto"/>
        <w:ind w:firstLineChars="200" w:firstLine="480"/>
        <w:jc w:val="both"/>
        <w:rPr>
          <w:rFonts w:ascii="宋体" w:eastAsia="宋体" w:hAnsi="宋体" w:cs="宋体"/>
          <w:sz w:val="24"/>
          <w:szCs w:val="24"/>
        </w:rPr>
      </w:pPr>
      <w:r w:rsidRPr="00385C0A">
        <w:rPr>
          <w:rFonts w:ascii="宋体" w:eastAsia="宋体" w:hAnsi="宋体" w:cs="宋体"/>
          <w:sz w:val="24"/>
          <w:szCs w:val="24"/>
        </w:rPr>
        <w:t>Step 1</w:t>
      </w:r>
      <w:r w:rsidR="00764C1D">
        <w:rPr>
          <w:rFonts w:ascii="宋体" w:eastAsia="宋体" w:hAnsi="宋体" w:cs="宋体" w:hint="eastAsia"/>
          <w:sz w:val="24"/>
          <w:szCs w:val="24"/>
        </w:rPr>
        <w:t>：</w:t>
      </w:r>
      <w:r w:rsidRPr="00385C0A">
        <w:rPr>
          <w:rFonts w:ascii="宋体" w:eastAsia="宋体" w:hAnsi="宋体" w:cs="宋体"/>
          <w:sz w:val="24"/>
          <w:szCs w:val="24"/>
        </w:rPr>
        <w:t>种群初始化：</w:t>
      </w:r>
      <w:r w:rsidRPr="00385C0A">
        <w:rPr>
          <w:rFonts w:ascii="宋体" w:eastAsia="宋体" w:hAnsi="宋体" w:cs="宋体" w:hint="eastAsia"/>
          <w:sz w:val="24"/>
          <w:szCs w:val="24"/>
        </w:rPr>
        <w:t>使用S</w:t>
      </w:r>
      <w:r w:rsidRPr="00385C0A">
        <w:rPr>
          <w:rFonts w:ascii="宋体" w:eastAsia="宋体" w:hAnsi="宋体" w:cs="宋体"/>
          <w:sz w:val="24"/>
          <w:szCs w:val="24"/>
        </w:rPr>
        <w:t>OM</w:t>
      </w:r>
      <w:r w:rsidRPr="00385C0A">
        <w:rPr>
          <w:rFonts w:ascii="宋体" w:eastAsia="宋体" w:hAnsi="宋体" w:cs="宋体" w:hint="eastAsia"/>
          <w:sz w:val="24"/>
          <w:szCs w:val="24"/>
        </w:rPr>
        <w:t>获取的聚类中心初始化P</w:t>
      </w:r>
      <w:r w:rsidRPr="00385C0A">
        <w:rPr>
          <w:rFonts w:ascii="宋体" w:eastAsia="宋体" w:hAnsi="宋体" w:cs="宋体"/>
          <w:sz w:val="24"/>
          <w:szCs w:val="24"/>
        </w:rPr>
        <w:t>SO</w:t>
      </w:r>
      <w:r w:rsidRPr="00385C0A">
        <w:rPr>
          <w:rFonts w:ascii="宋体" w:eastAsia="宋体" w:hAnsi="宋体" w:cs="宋体" w:hint="eastAsia"/>
          <w:sz w:val="24"/>
          <w:szCs w:val="24"/>
        </w:rPr>
        <w:t>算法设置的聚类中心，以样本权值初始化粒子位置，然后计算粒子的适应度值，</w:t>
      </w:r>
      <w:r w:rsidRPr="00385C0A">
        <w:rPr>
          <w:rFonts w:ascii="宋体" w:eastAsia="宋体" w:hAnsi="宋体" w:cs="宋体"/>
          <w:sz w:val="24"/>
          <w:szCs w:val="24"/>
        </w:rPr>
        <w:t>从而选择出个体的局部最优位置向量</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Pbest</m:t>
            </m:r>
          </m:e>
          <m:sub>
            <m:r>
              <w:rPr>
                <w:rFonts w:ascii="Cambria Math" w:eastAsia="宋体" w:hAnsi="Cambria Math" w:cs="宋体" w:hint="eastAsia"/>
                <w:sz w:val="24"/>
                <w:szCs w:val="24"/>
              </w:rPr>
              <m:t>i</m:t>
            </m:r>
          </m:sub>
        </m:sSub>
      </m:oMath>
      <w:r w:rsidRPr="00385C0A">
        <w:rPr>
          <w:rFonts w:ascii="宋体" w:eastAsia="宋体" w:hAnsi="宋体" w:cs="宋体"/>
          <w:sz w:val="24"/>
          <w:szCs w:val="24"/>
        </w:rPr>
        <w:t>和种群的全局最优位置向量Gbest。</w:t>
      </w:r>
    </w:p>
    <w:p w14:paraId="6703EEF9" w14:textId="2BC502D6" w:rsidR="00C45710" w:rsidRPr="00385C0A" w:rsidRDefault="00C45710" w:rsidP="007B47C9">
      <w:pPr>
        <w:spacing w:line="360" w:lineRule="auto"/>
        <w:ind w:firstLineChars="200" w:firstLine="480"/>
        <w:jc w:val="both"/>
        <w:rPr>
          <w:rFonts w:ascii="宋体" w:eastAsia="宋体" w:hAnsi="宋体" w:cs="宋体"/>
          <w:sz w:val="24"/>
          <w:szCs w:val="24"/>
        </w:rPr>
      </w:pPr>
      <w:r w:rsidRPr="00385C0A">
        <w:rPr>
          <w:rFonts w:ascii="宋体" w:eastAsia="宋体" w:hAnsi="宋体" w:cs="宋体"/>
          <w:sz w:val="24"/>
          <w:szCs w:val="24"/>
        </w:rPr>
        <w:t>Step 2</w:t>
      </w:r>
      <w:r w:rsidR="00764C1D">
        <w:rPr>
          <w:rFonts w:ascii="宋体" w:eastAsia="宋体" w:hAnsi="宋体" w:cs="宋体" w:hint="eastAsia"/>
          <w:sz w:val="24"/>
          <w:szCs w:val="24"/>
        </w:rPr>
        <w:t>：</w:t>
      </w:r>
      <w:r w:rsidRPr="00385C0A">
        <w:rPr>
          <w:rFonts w:ascii="宋体" w:eastAsia="宋体" w:hAnsi="宋体" w:cs="宋体"/>
          <w:sz w:val="24"/>
          <w:szCs w:val="24"/>
        </w:rPr>
        <w:t>迭代设置：设置迭代次数gmax，并令当前迭代次数g=1</w:t>
      </w:r>
      <w:r w:rsidRPr="00385C0A">
        <w:rPr>
          <w:rFonts w:ascii="宋体" w:eastAsia="宋体" w:hAnsi="宋体" w:cs="宋体" w:hint="eastAsia"/>
          <w:sz w:val="24"/>
          <w:szCs w:val="24"/>
        </w:rPr>
        <w:t>，设置适应度对比比较次数的阈值</w:t>
      </w:r>
      <w:r w:rsidRPr="00385C0A">
        <w:rPr>
          <w:rFonts w:ascii="宋体" w:eastAsia="宋体" w:hAnsi="宋体" w:cs="宋体"/>
          <w:sz w:val="24"/>
          <w:szCs w:val="24"/>
        </w:rPr>
        <w:t>；</w:t>
      </w:r>
    </w:p>
    <w:p w14:paraId="1CF3A432" w14:textId="7245C4E5" w:rsidR="00C45710" w:rsidRPr="00385C0A" w:rsidRDefault="00C45710" w:rsidP="007B47C9">
      <w:pPr>
        <w:spacing w:line="360" w:lineRule="auto"/>
        <w:ind w:firstLineChars="200" w:firstLine="480"/>
        <w:jc w:val="both"/>
        <w:rPr>
          <w:rFonts w:ascii="宋体" w:eastAsia="宋体" w:hAnsi="宋体" w:cs="宋体"/>
          <w:sz w:val="24"/>
          <w:szCs w:val="24"/>
        </w:rPr>
      </w:pPr>
      <w:r w:rsidRPr="00385C0A">
        <w:rPr>
          <w:rFonts w:ascii="宋体" w:eastAsia="宋体" w:hAnsi="宋体" w:cs="宋体"/>
          <w:sz w:val="24"/>
          <w:szCs w:val="24"/>
        </w:rPr>
        <w:t>Step 3</w:t>
      </w:r>
      <w:r w:rsidR="00764C1D">
        <w:rPr>
          <w:rFonts w:ascii="宋体" w:eastAsia="宋体" w:hAnsi="宋体" w:cs="宋体" w:hint="eastAsia"/>
          <w:sz w:val="24"/>
          <w:szCs w:val="24"/>
        </w:rPr>
        <w:t>：</w:t>
      </w:r>
      <w:r w:rsidRPr="00385C0A">
        <w:rPr>
          <w:rFonts w:ascii="宋体" w:eastAsia="宋体" w:hAnsi="宋体" w:cs="宋体"/>
          <w:sz w:val="24"/>
          <w:szCs w:val="24"/>
        </w:rPr>
        <w:t>速度更新：根据公式（</w:t>
      </w:r>
      <w:r w:rsidRPr="00385C0A">
        <w:rPr>
          <w:rFonts w:ascii="宋体" w:eastAsia="宋体" w:hAnsi="宋体" w:cs="宋体" w:hint="eastAsia"/>
          <w:sz w:val="24"/>
          <w:szCs w:val="24"/>
        </w:rPr>
        <w:t>1</w:t>
      </w:r>
      <w:r w:rsidRPr="00385C0A">
        <w:rPr>
          <w:rFonts w:ascii="宋体" w:eastAsia="宋体" w:hAnsi="宋体" w:cs="宋体"/>
          <w:sz w:val="24"/>
          <w:szCs w:val="24"/>
        </w:rPr>
        <w:t>）更新每个</w:t>
      </w:r>
      <w:r w:rsidRPr="00385C0A">
        <w:rPr>
          <w:rFonts w:ascii="宋体" w:eastAsia="宋体" w:hAnsi="宋体" w:cs="宋体" w:hint="eastAsia"/>
          <w:sz w:val="24"/>
          <w:szCs w:val="24"/>
        </w:rPr>
        <w:t>粒子</w:t>
      </w:r>
      <w:r w:rsidRPr="00385C0A">
        <w:rPr>
          <w:rFonts w:ascii="宋体" w:eastAsia="宋体" w:hAnsi="宋体" w:cs="宋体"/>
          <w:sz w:val="24"/>
          <w:szCs w:val="24"/>
        </w:rPr>
        <w:t>的速度向量；</w:t>
      </w:r>
    </w:p>
    <w:p w14:paraId="49EECE8E" w14:textId="760FB968" w:rsidR="00C45710" w:rsidRPr="00385C0A" w:rsidRDefault="00C45710" w:rsidP="007B47C9">
      <w:pPr>
        <w:spacing w:line="360" w:lineRule="auto"/>
        <w:ind w:firstLineChars="200" w:firstLine="480"/>
        <w:jc w:val="both"/>
        <w:rPr>
          <w:rFonts w:ascii="宋体" w:eastAsia="宋体" w:hAnsi="宋体" w:cs="宋体"/>
          <w:sz w:val="24"/>
          <w:szCs w:val="24"/>
        </w:rPr>
      </w:pPr>
      <w:r w:rsidRPr="00385C0A">
        <w:rPr>
          <w:rFonts w:ascii="宋体" w:eastAsia="宋体" w:hAnsi="宋体" w:cs="宋体"/>
          <w:sz w:val="24"/>
          <w:szCs w:val="24"/>
        </w:rPr>
        <w:t>Step 4</w:t>
      </w:r>
      <w:r w:rsidR="00764C1D">
        <w:rPr>
          <w:rFonts w:ascii="宋体" w:eastAsia="宋体" w:hAnsi="宋体" w:cs="宋体" w:hint="eastAsia"/>
          <w:sz w:val="24"/>
          <w:szCs w:val="24"/>
        </w:rPr>
        <w:t>：</w:t>
      </w:r>
      <w:r w:rsidRPr="00385C0A">
        <w:rPr>
          <w:rFonts w:ascii="宋体" w:eastAsia="宋体" w:hAnsi="宋体" w:cs="宋体"/>
          <w:sz w:val="24"/>
          <w:szCs w:val="24"/>
        </w:rPr>
        <w:t>位置更新：根据公式（2）更新每个</w:t>
      </w:r>
      <w:r w:rsidRPr="00385C0A">
        <w:rPr>
          <w:rFonts w:ascii="宋体" w:eastAsia="宋体" w:hAnsi="宋体" w:cs="宋体" w:hint="eastAsia"/>
          <w:sz w:val="24"/>
          <w:szCs w:val="24"/>
        </w:rPr>
        <w:t>粒子</w:t>
      </w:r>
      <w:r w:rsidRPr="00385C0A">
        <w:rPr>
          <w:rFonts w:ascii="宋体" w:eastAsia="宋体" w:hAnsi="宋体" w:cs="宋体"/>
          <w:sz w:val="24"/>
          <w:szCs w:val="24"/>
        </w:rPr>
        <w:t>的位置向量；</w:t>
      </w:r>
    </w:p>
    <w:p w14:paraId="697706DC" w14:textId="058F0F18" w:rsidR="00C45710" w:rsidRPr="00385C0A" w:rsidRDefault="00C45710" w:rsidP="007B47C9">
      <w:pPr>
        <w:spacing w:line="360" w:lineRule="auto"/>
        <w:ind w:firstLineChars="200" w:firstLine="480"/>
        <w:jc w:val="both"/>
        <w:rPr>
          <w:rFonts w:ascii="宋体" w:eastAsia="宋体" w:hAnsi="宋体" w:cs="宋体"/>
          <w:sz w:val="24"/>
          <w:szCs w:val="24"/>
        </w:rPr>
      </w:pPr>
      <w:r w:rsidRPr="00385C0A">
        <w:rPr>
          <w:rFonts w:ascii="宋体" w:eastAsia="宋体" w:hAnsi="宋体" w:cs="宋体"/>
          <w:sz w:val="24"/>
          <w:szCs w:val="24"/>
        </w:rPr>
        <w:t>Step 5</w:t>
      </w:r>
      <w:r w:rsidR="00764C1D">
        <w:rPr>
          <w:rFonts w:ascii="宋体" w:eastAsia="宋体" w:hAnsi="宋体" w:cs="宋体" w:hint="eastAsia"/>
          <w:sz w:val="24"/>
          <w:szCs w:val="24"/>
        </w:rPr>
        <w:t>：</w:t>
      </w:r>
      <w:r w:rsidRPr="00385C0A">
        <w:rPr>
          <w:rFonts w:ascii="宋体" w:eastAsia="宋体" w:hAnsi="宋体" w:cs="宋体"/>
          <w:sz w:val="24"/>
          <w:szCs w:val="24"/>
        </w:rPr>
        <w:t>局部位置向量和全局位置向量更新：更新每个个体的</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Pbest</m:t>
            </m:r>
          </m:e>
          <m:sub>
            <m:r>
              <w:rPr>
                <w:rFonts w:ascii="Cambria Math" w:eastAsia="宋体" w:hAnsi="Cambria Math" w:cs="宋体" w:hint="eastAsia"/>
                <w:sz w:val="24"/>
                <w:szCs w:val="24"/>
              </w:rPr>
              <m:t>i</m:t>
            </m:r>
          </m:sub>
        </m:sSub>
      </m:oMath>
      <w:r w:rsidRPr="00385C0A">
        <w:rPr>
          <w:rFonts w:ascii="宋体" w:eastAsia="宋体" w:hAnsi="宋体" w:cs="宋体"/>
          <w:sz w:val="24"/>
          <w:szCs w:val="24"/>
        </w:rPr>
        <w:t>和种群的Gbest；</w:t>
      </w:r>
    </w:p>
    <w:p w14:paraId="164F07A2" w14:textId="074ED71C" w:rsidR="00C45710" w:rsidRPr="00385C0A" w:rsidRDefault="00C45710" w:rsidP="007B47C9">
      <w:pPr>
        <w:spacing w:line="360" w:lineRule="auto"/>
        <w:ind w:firstLineChars="200" w:firstLine="480"/>
        <w:jc w:val="both"/>
        <w:rPr>
          <w:rFonts w:ascii="宋体" w:eastAsia="宋体" w:hAnsi="宋体" w:cs="宋体"/>
          <w:sz w:val="24"/>
          <w:szCs w:val="24"/>
        </w:rPr>
      </w:pPr>
      <w:r w:rsidRPr="00385C0A">
        <w:rPr>
          <w:rFonts w:ascii="宋体" w:eastAsia="宋体" w:hAnsi="宋体" w:cs="宋体" w:hint="eastAsia"/>
          <w:sz w:val="24"/>
          <w:szCs w:val="24"/>
        </w:rPr>
        <w:t>S</w:t>
      </w:r>
      <w:r w:rsidRPr="00385C0A">
        <w:rPr>
          <w:rFonts w:ascii="宋体" w:eastAsia="宋体" w:hAnsi="宋体" w:cs="宋体"/>
          <w:sz w:val="24"/>
          <w:szCs w:val="24"/>
        </w:rPr>
        <w:t>tep 6</w:t>
      </w:r>
      <w:r w:rsidR="00764C1D">
        <w:rPr>
          <w:rFonts w:ascii="宋体" w:eastAsia="宋体" w:hAnsi="宋体" w:cs="宋体" w:hint="eastAsia"/>
          <w:sz w:val="24"/>
          <w:szCs w:val="24"/>
        </w:rPr>
        <w:t>：</w:t>
      </w:r>
      <w:r w:rsidRPr="00385C0A">
        <w:rPr>
          <w:rFonts w:ascii="宋体" w:eastAsia="宋体" w:hAnsi="宋体" w:cs="宋体" w:hint="eastAsia"/>
          <w:sz w:val="24"/>
          <w:szCs w:val="24"/>
        </w:rPr>
        <w:t>利用K-means算法重新进行聚类划分，计算新的聚类均值，通过K</w:t>
      </w:r>
      <w:r w:rsidRPr="00385C0A">
        <w:rPr>
          <w:rFonts w:ascii="宋体" w:eastAsia="宋体" w:hAnsi="宋体" w:cs="宋体"/>
          <w:sz w:val="24"/>
          <w:szCs w:val="24"/>
        </w:rPr>
        <w:t>-medoids</w:t>
      </w:r>
      <w:r w:rsidRPr="00385C0A">
        <w:rPr>
          <w:rFonts w:ascii="宋体" w:eastAsia="宋体" w:hAnsi="宋体" w:cs="宋体" w:hint="eastAsia"/>
          <w:sz w:val="24"/>
          <w:szCs w:val="24"/>
        </w:rPr>
        <w:t>寻找近邻样本作为新的聚类中心。</w:t>
      </w:r>
    </w:p>
    <w:p w14:paraId="70E47FEE" w14:textId="77777777" w:rsidR="00C45710" w:rsidRPr="00385C0A" w:rsidRDefault="00C45710" w:rsidP="007B47C9">
      <w:pPr>
        <w:spacing w:line="360" w:lineRule="auto"/>
        <w:ind w:firstLineChars="200" w:firstLine="480"/>
        <w:jc w:val="both"/>
        <w:rPr>
          <w:rFonts w:ascii="宋体" w:eastAsia="宋体" w:hAnsi="宋体" w:cs="宋体"/>
          <w:sz w:val="24"/>
          <w:szCs w:val="24"/>
        </w:rPr>
      </w:pPr>
      <w:r w:rsidRPr="00385C0A">
        <w:rPr>
          <w:rFonts w:ascii="宋体" w:eastAsia="宋体" w:hAnsi="宋体" w:cs="宋体" w:hint="eastAsia"/>
          <w:sz w:val="24"/>
          <w:szCs w:val="24"/>
        </w:rPr>
        <w:lastRenderedPageBreak/>
        <w:t>K</w:t>
      </w:r>
      <w:r w:rsidRPr="00385C0A">
        <w:rPr>
          <w:rFonts w:ascii="宋体" w:eastAsia="宋体" w:hAnsi="宋体" w:cs="宋体"/>
          <w:sz w:val="24"/>
          <w:szCs w:val="24"/>
        </w:rPr>
        <w:t>-means</w:t>
      </w:r>
      <w:r w:rsidRPr="00385C0A">
        <w:rPr>
          <w:rFonts w:ascii="宋体" w:eastAsia="宋体" w:hAnsi="宋体" w:cs="宋体" w:hint="eastAsia"/>
          <w:sz w:val="24"/>
          <w:szCs w:val="24"/>
        </w:rPr>
        <w:t>算法步骤如下所示：</w:t>
      </w:r>
    </w:p>
    <w:p w14:paraId="090CC281" w14:textId="77777777" w:rsidR="00C45710" w:rsidRPr="00385C0A" w:rsidRDefault="00C45710" w:rsidP="007B47C9">
      <w:pPr>
        <w:spacing w:line="360" w:lineRule="auto"/>
        <w:ind w:firstLineChars="200" w:firstLine="480"/>
        <w:jc w:val="both"/>
        <w:rPr>
          <w:rFonts w:ascii="宋体" w:eastAsia="宋体" w:hAnsi="宋体" w:cs="宋体"/>
          <w:sz w:val="24"/>
          <w:szCs w:val="24"/>
        </w:rPr>
      </w:pPr>
      <w:r w:rsidRPr="00385C0A">
        <w:rPr>
          <w:rFonts w:ascii="宋体" w:eastAsia="宋体" w:hAnsi="宋体" w:cs="宋体" w:hint="eastAsia"/>
          <w:sz w:val="24"/>
          <w:szCs w:val="24"/>
        </w:rPr>
        <w:t xml:space="preserve">input：包含n个数据对象的数据集合D以及聚类簇的个数K。 </w:t>
      </w:r>
    </w:p>
    <w:p w14:paraId="498E77D9" w14:textId="77777777" w:rsidR="00C45710" w:rsidRPr="00385C0A" w:rsidRDefault="00C45710" w:rsidP="007B47C9">
      <w:pPr>
        <w:spacing w:line="360" w:lineRule="auto"/>
        <w:ind w:firstLineChars="200" w:firstLine="480"/>
        <w:jc w:val="both"/>
        <w:rPr>
          <w:rFonts w:ascii="宋体" w:eastAsia="宋体" w:hAnsi="宋体" w:cs="宋体"/>
          <w:sz w:val="24"/>
          <w:szCs w:val="24"/>
        </w:rPr>
      </w:pPr>
      <w:r w:rsidRPr="00385C0A">
        <w:rPr>
          <w:rFonts w:ascii="宋体" w:eastAsia="宋体" w:hAnsi="宋体" w:cs="宋体" w:hint="eastAsia"/>
          <w:sz w:val="24"/>
          <w:szCs w:val="24"/>
        </w:rPr>
        <w:t>output：满足聚类准则函数收敛的</w:t>
      </w:r>
      <w:r w:rsidRPr="00385C0A">
        <w:rPr>
          <w:rFonts w:ascii="宋体" w:eastAsia="宋体" w:hAnsi="宋体" w:cs="宋体"/>
          <w:sz w:val="24"/>
          <w:szCs w:val="24"/>
        </w:rPr>
        <w:t>k</w:t>
      </w:r>
      <w:r w:rsidRPr="00385C0A">
        <w:rPr>
          <w:rFonts w:ascii="宋体" w:eastAsia="宋体" w:hAnsi="宋体" w:cs="宋体" w:hint="eastAsia"/>
          <w:sz w:val="24"/>
          <w:szCs w:val="24"/>
        </w:rPr>
        <w:t>个聚类簇的集合。</w:t>
      </w:r>
    </w:p>
    <w:p w14:paraId="7998A761" w14:textId="77777777" w:rsidR="00C45710" w:rsidRPr="00385C0A" w:rsidRDefault="00C45710" w:rsidP="007B47C9">
      <w:pPr>
        <w:spacing w:line="360" w:lineRule="auto"/>
        <w:ind w:firstLineChars="200" w:firstLine="480"/>
        <w:jc w:val="both"/>
        <w:rPr>
          <w:rFonts w:ascii="宋体" w:eastAsia="宋体" w:hAnsi="宋体" w:cs="宋体"/>
          <w:sz w:val="24"/>
          <w:szCs w:val="24"/>
        </w:rPr>
      </w:pPr>
      <w:r w:rsidRPr="00385C0A">
        <w:rPr>
          <w:rFonts w:ascii="宋体" w:eastAsia="宋体" w:hAnsi="宋体" w:cs="宋体" w:hint="eastAsia"/>
          <w:sz w:val="24"/>
          <w:szCs w:val="24"/>
        </w:rPr>
        <w:t>从数据集D中随机选择</w:t>
      </w:r>
      <w:r w:rsidRPr="00385C0A">
        <w:rPr>
          <w:rFonts w:ascii="宋体" w:eastAsia="宋体" w:hAnsi="宋体" w:cs="宋体"/>
          <w:sz w:val="24"/>
          <w:szCs w:val="24"/>
        </w:rPr>
        <w:t>k</w:t>
      </w:r>
      <w:r w:rsidRPr="00385C0A">
        <w:rPr>
          <w:rFonts w:ascii="宋体" w:eastAsia="宋体" w:hAnsi="宋体" w:cs="宋体" w:hint="eastAsia"/>
          <w:sz w:val="24"/>
          <w:szCs w:val="24"/>
        </w:rPr>
        <w:t>个样本作为初始聚类中心</w:t>
      </w:r>
      <m:oMath>
        <m:sSub>
          <m:sSubPr>
            <m:ctrlPr>
              <w:rPr>
                <w:rFonts w:ascii="Cambria Math" w:eastAsia="宋体" w:hAnsi="Cambria Math" w:cs="宋体"/>
                <w:sz w:val="24"/>
                <w:szCs w:val="24"/>
              </w:rPr>
            </m:ctrlPr>
          </m:sSubPr>
          <m:e>
            <m:r>
              <m:rPr>
                <m:sty m:val="p"/>
              </m:rPr>
              <w:rPr>
                <w:rFonts w:ascii="Cambria Math" w:eastAsia="宋体" w:hAnsi="Cambria Math" w:cs="宋体" w:hint="eastAsia"/>
                <w:sz w:val="24"/>
                <w:szCs w:val="24"/>
              </w:rPr>
              <m:t>C</m:t>
            </m:r>
          </m:e>
          <m:sub>
            <m:r>
              <w:rPr>
                <w:rFonts w:ascii="Cambria Math" w:eastAsia="宋体" w:hAnsi="Cambria Math" w:cs="宋体"/>
                <w:sz w:val="24"/>
                <w:szCs w:val="24"/>
              </w:rPr>
              <m:t>j</m:t>
            </m:r>
          </m:sub>
        </m:sSub>
      </m:oMath>
      <w:r w:rsidRPr="00385C0A">
        <w:rPr>
          <w:rFonts w:ascii="宋体" w:eastAsia="宋体" w:hAnsi="宋体" w:cs="宋体" w:hint="eastAsia"/>
          <w:sz w:val="24"/>
          <w:szCs w:val="24"/>
        </w:rPr>
        <w:t>，j</w:t>
      </w:r>
      <w:r w:rsidRPr="00385C0A">
        <w:rPr>
          <w:rFonts w:ascii="宋体" w:eastAsia="宋体" w:hAnsi="宋体" w:cs="宋体"/>
          <w:sz w:val="24"/>
          <w:szCs w:val="24"/>
        </w:rPr>
        <w:t>=1,2,3,……,k</w:t>
      </w:r>
      <w:r w:rsidRPr="00385C0A">
        <w:rPr>
          <w:rFonts w:ascii="宋体" w:eastAsia="宋体" w:hAnsi="宋体" w:cs="宋体" w:hint="eastAsia"/>
          <w:sz w:val="24"/>
          <w:szCs w:val="24"/>
        </w:rPr>
        <w:t>。</w:t>
      </w:r>
    </w:p>
    <w:p w14:paraId="705A357D" w14:textId="77777777" w:rsidR="00C45710" w:rsidRPr="00385C0A" w:rsidRDefault="00C45710" w:rsidP="007B47C9">
      <w:pPr>
        <w:spacing w:line="360" w:lineRule="auto"/>
        <w:ind w:firstLineChars="200" w:firstLine="480"/>
        <w:jc w:val="both"/>
        <w:rPr>
          <w:rFonts w:ascii="宋体" w:eastAsia="宋体" w:hAnsi="宋体" w:cs="宋体"/>
          <w:sz w:val="24"/>
          <w:szCs w:val="24"/>
        </w:rPr>
      </w:pPr>
      <w:r w:rsidRPr="00385C0A">
        <w:rPr>
          <w:rFonts w:ascii="宋体" w:eastAsia="宋体" w:hAnsi="宋体" w:cs="宋体" w:hint="eastAsia"/>
          <w:sz w:val="24"/>
          <w:szCs w:val="24"/>
        </w:rPr>
        <w:t>计算数据集的每个样本与k个聚类中心的距离distance（</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w:rPr>
                <w:rFonts w:ascii="Cambria Math" w:eastAsia="宋体" w:hAnsi="Cambria Math" w:cs="宋体"/>
                <w:sz w:val="24"/>
                <w:szCs w:val="24"/>
              </w:rPr>
              <m:t>i</m:t>
            </m:r>
          </m:sub>
        </m:sSub>
      </m:oMath>
      <w:r w:rsidRPr="00385C0A">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hint="eastAsia"/>
                <w:sz w:val="24"/>
                <w:szCs w:val="24"/>
              </w:rPr>
              <m:t>C</m:t>
            </m:r>
          </m:e>
          <m:sub>
            <m:r>
              <w:rPr>
                <w:rFonts w:ascii="Cambria Math" w:eastAsia="宋体" w:hAnsi="Cambria Math" w:cs="宋体"/>
                <w:sz w:val="24"/>
                <w:szCs w:val="24"/>
              </w:rPr>
              <m:t>j</m:t>
            </m:r>
          </m:sub>
        </m:sSub>
      </m:oMath>
      <w:r w:rsidRPr="00385C0A">
        <w:rPr>
          <w:rFonts w:ascii="宋体" w:eastAsia="宋体" w:hAnsi="宋体" w:cs="宋体" w:hint="eastAsia"/>
          <w:sz w:val="24"/>
          <w:szCs w:val="24"/>
        </w:rPr>
        <w:t>），i=1</w:t>
      </w:r>
      <w:r w:rsidRPr="00385C0A">
        <w:rPr>
          <w:rFonts w:ascii="宋体" w:eastAsia="宋体" w:hAnsi="宋体" w:cs="宋体"/>
          <w:sz w:val="24"/>
          <w:szCs w:val="24"/>
        </w:rPr>
        <w:t>,</w:t>
      </w:r>
      <w:r w:rsidRPr="00385C0A">
        <w:rPr>
          <w:rFonts w:ascii="宋体" w:eastAsia="宋体" w:hAnsi="宋体" w:cs="宋体" w:hint="eastAsia"/>
          <w:sz w:val="24"/>
          <w:szCs w:val="24"/>
        </w:rPr>
        <w:t>2</w:t>
      </w:r>
      <w:r w:rsidRPr="00385C0A">
        <w:rPr>
          <w:rFonts w:ascii="宋体" w:eastAsia="宋体" w:hAnsi="宋体" w:cs="宋体"/>
          <w:sz w:val="24"/>
          <w:szCs w:val="24"/>
        </w:rPr>
        <w:t>,</w:t>
      </w:r>
      <w:r w:rsidRPr="00385C0A">
        <w:rPr>
          <w:rFonts w:ascii="宋体" w:eastAsia="宋体" w:hAnsi="宋体" w:cs="宋体" w:hint="eastAsia"/>
          <w:sz w:val="24"/>
          <w:szCs w:val="24"/>
        </w:rPr>
        <w:t>3</w:t>
      </w:r>
      <w:r w:rsidRPr="00385C0A">
        <w:rPr>
          <w:rFonts w:ascii="宋体" w:eastAsia="宋体" w:hAnsi="宋体" w:cs="宋体"/>
          <w:sz w:val="24"/>
          <w:szCs w:val="24"/>
        </w:rPr>
        <w:t>,……,n</w:t>
      </w:r>
      <w:r w:rsidRPr="00385C0A">
        <w:rPr>
          <w:rFonts w:ascii="宋体" w:eastAsia="宋体" w:hAnsi="宋体" w:cs="宋体" w:hint="eastAsia"/>
          <w:sz w:val="24"/>
          <w:szCs w:val="24"/>
        </w:rPr>
        <w:t xml:space="preserve"> 。</w:t>
      </w:r>
    </w:p>
    <w:p w14:paraId="4FC2E2FD" w14:textId="77777777" w:rsidR="00C45710" w:rsidRPr="00385C0A" w:rsidRDefault="00C45710" w:rsidP="007B47C9">
      <w:pPr>
        <w:spacing w:line="360" w:lineRule="auto"/>
        <w:ind w:firstLineChars="200" w:firstLine="480"/>
        <w:jc w:val="both"/>
        <w:rPr>
          <w:rFonts w:ascii="宋体" w:eastAsia="宋体" w:hAnsi="宋体" w:cs="宋体"/>
          <w:sz w:val="24"/>
          <w:szCs w:val="24"/>
        </w:rPr>
      </w:pPr>
      <w:r w:rsidRPr="00385C0A">
        <w:rPr>
          <w:rFonts w:ascii="宋体" w:eastAsia="宋体" w:hAnsi="宋体" w:cs="宋体" w:hint="eastAsia"/>
          <w:sz w:val="24"/>
          <w:szCs w:val="24"/>
        </w:rPr>
        <w:t>按照最近邻原则划分样本到最近的类中，即满足distance（</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w:rPr>
                <w:rFonts w:ascii="Cambria Math" w:eastAsia="宋体" w:hAnsi="Cambria Math" w:cs="宋体"/>
                <w:sz w:val="24"/>
                <w:szCs w:val="24"/>
              </w:rPr>
              <m:t>i</m:t>
            </m:r>
          </m:sub>
        </m:sSub>
      </m:oMath>
      <w:r w:rsidRPr="00385C0A">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hint="eastAsia"/>
                <w:sz w:val="24"/>
                <w:szCs w:val="24"/>
              </w:rPr>
              <m:t>C</m:t>
            </m:r>
          </m:e>
          <m:sub>
            <m:r>
              <w:rPr>
                <w:rFonts w:ascii="Cambria Math" w:eastAsia="宋体" w:hAnsi="Cambria Math" w:cs="宋体"/>
                <w:sz w:val="24"/>
                <w:szCs w:val="24"/>
              </w:rPr>
              <m:t>j</m:t>
            </m:r>
          </m:sub>
        </m:sSub>
      </m:oMath>
      <w:r w:rsidRPr="00385C0A">
        <w:rPr>
          <w:rFonts w:ascii="宋体" w:eastAsia="宋体" w:hAnsi="宋体" w:cs="宋体" w:hint="eastAsia"/>
          <w:sz w:val="24"/>
          <w:szCs w:val="24"/>
        </w:rPr>
        <w:t>）=min{ distance（</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w:rPr>
                <w:rFonts w:ascii="Cambria Math" w:eastAsia="宋体" w:hAnsi="Cambria Math" w:cs="宋体"/>
                <w:sz w:val="24"/>
                <w:szCs w:val="24"/>
              </w:rPr>
              <m:t>i</m:t>
            </m:r>
          </m:sub>
        </m:sSub>
      </m:oMath>
      <w:r w:rsidRPr="00385C0A">
        <w:rPr>
          <w:rFonts w:ascii="宋体" w:eastAsia="宋体" w:hAnsi="宋体" w:cs="宋体" w:hint="eastAsia"/>
          <w:sz w:val="24"/>
          <w:szCs w:val="24"/>
        </w:rPr>
        <w:t>，</w:t>
      </w:r>
      <m:oMath>
        <m:sSub>
          <m:sSubPr>
            <m:ctrlPr>
              <w:rPr>
                <w:rFonts w:ascii="Cambria Math" w:eastAsia="宋体" w:hAnsi="Cambria Math" w:cs="宋体"/>
                <w:sz w:val="24"/>
                <w:szCs w:val="24"/>
              </w:rPr>
            </m:ctrlPr>
          </m:sSubPr>
          <m:e>
            <m:r>
              <m:rPr>
                <m:sty m:val="p"/>
              </m:rPr>
              <w:rPr>
                <w:rFonts w:ascii="Cambria Math" w:eastAsia="宋体" w:hAnsi="Cambria Math" w:cs="宋体" w:hint="eastAsia"/>
                <w:sz w:val="24"/>
                <w:szCs w:val="24"/>
              </w:rPr>
              <m:t>C</m:t>
            </m:r>
          </m:e>
          <m:sub>
            <m:r>
              <w:rPr>
                <w:rFonts w:ascii="Cambria Math" w:eastAsia="宋体" w:hAnsi="Cambria Math" w:cs="宋体"/>
                <w:sz w:val="24"/>
                <w:szCs w:val="24"/>
              </w:rPr>
              <m:t>j</m:t>
            </m:r>
          </m:sub>
        </m:sSub>
      </m:oMath>
      <w:r w:rsidRPr="00385C0A">
        <w:rPr>
          <w:rFonts w:ascii="宋体" w:eastAsia="宋体" w:hAnsi="宋体" w:cs="宋体" w:hint="eastAsia"/>
          <w:sz w:val="24"/>
          <w:szCs w:val="24"/>
        </w:rPr>
        <w:t>），j=1，2，3，</w:t>
      </w:r>
      <w:r w:rsidRPr="00385C0A">
        <w:rPr>
          <w:rFonts w:ascii="宋体" w:eastAsia="宋体" w:hAnsi="宋体" w:cs="宋体"/>
          <w:sz w:val="24"/>
          <w:szCs w:val="24"/>
        </w:rPr>
        <w:t>……</w:t>
      </w:r>
      <w:r w:rsidRPr="00385C0A">
        <w:rPr>
          <w:rFonts w:ascii="宋体" w:eastAsia="宋体" w:hAnsi="宋体" w:cs="宋体" w:hint="eastAsia"/>
          <w:sz w:val="24"/>
          <w:szCs w:val="24"/>
        </w:rPr>
        <w:t>，k}，则</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x</m:t>
            </m:r>
          </m:e>
          <m:sub>
            <m:r>
              <w:rPr>
                <w:rFonts w:ascii="Cambria Math" w:eastAsia="宋体" w:hAnsi="Cambria Math" w:cs="宋体"/>
                <w:sz w:val="24"/>
                <w:szCs w:val="24"/>
              </w:rPr>
              <m:t>i</m:t>
            </m:r>
          </m:sub>
        </m:sSub>
      </m:oMath>
      <w:r w:rsidRPr="00385C0A">
        <w:rPr>
          <w:rFonts w:ascii="Cambria" w:eastAsia="宋体" w:hAnsi="Cambria" w:cs="Cambria"/>
          <w:sz w:val="24"/>
          <w:szCs w:val="24"/>
        </w:rPr>
        <w:t>ϵ</w:t>
      </w:r>
      <m:oMath>
        <m:sSub>
          <m:sSubPr>
            <m:ctrlPr>
              <w:rPr>
                <w:rFonts w:ascii="Cambria Math" w:eastAsia="宋体" w:hAnsi="Cambria Math" w:cs="宋体"/>
                <w:sz w:val="24"/>
                <w:szCs w:val="24"/>
              </w:rPr>
            </m:ctrlPr>
          </m:sSubPr>
          <m:e>
            <m:r>
              <m:rPr>
                <m:sty m:val="p"/>
              </m:rPr>
              <w:rPr>
                <w:rFonts w:ascii="Cambria Math" w:eastAsia="宋体" w:hAnsi="Cambria Math" w:cs="宋体"/>
                <w:sz w:val="24"/>
                <w:szCs w:val="24"/>
              </w:rPr>
              <m:t>y</m:t>
            </m:r>
          </m:e>
          <m:sub>
            <m:r>
              <w:rPr>
                <w:rFonts w:ascii="Cambria Math" w:eastAsia="宋体" w:hAnsi="Cambria Math" w:cs="宋体"/>
                <w:sz w:val="24"/>
                <w:szCs w:val="24"/>
              </w:rPr>
              <m:t>i</m:t>
            </m:r>
          </m:sub>
        </m:sSub>
      </m:oMath>
      <w:r w:rsidRPr="00385C0A">
        <w:rPr>
          <w:rFonts w:ascii="宋体" w:eastAsia="宋体" w:hAnsi="宋体" w:cs="宋体" w:hint="eastAsia"/>
          <w:sz w:val="24"/>
          <w:szCs w:val="24"/>
        </w:rPr>
        <w:t>。</w:t>
      </w:r>
    </w:p>
    <w:p w14:paraId="028AD104" w14:textId="77777777" w:rsidR="00C45710" w:rsidRPr="00385C0A" w:rsidRDefault="00C45710" w:rsidP="00C45710">
      <w:pPr>
        <w:ind w:firstLineChars="200" w:firstLine="480"/>
        <w:rPr>
          <w:rFonts w:ascii="宋体" w:eastAsia="宋体" w:hAnsi="宋体" w:cs="宋体"/>
          <w:sz w:val="24"/>
          <w:szCs w:val="24"/>
        </w:rPr>
      </w:pPr>
      <w:r w:rsidRPr="00385C0A">
        <w:rPr>
          <w:rFonts w:ascii="宋体" w:eastAsia="宋体" w:hAnsi="宋体" w:cs="宋体" w:hint="eastAsia"/>
          <w:sz w:val="24"/>
          <w:szCs w:val="24"/>
        </w:rPr>
        <w:t>重新计算聚类中心：</w:t>
      </w:r>
    </w:p>
    <w:p w14:paraId="22813669" w14:textId="75B1503F" w:rsidR="00C45710" w:rsidRPr="00764C1D" w:rsidRDefault="00A87BE5" w:rsidP="00764C1D">
      <w:pPr>
        <w:ind w:leftChars="193" w:left="425" w:firstLineChars="22" w:firstLine="53"/>
        <w:rPr>
          <w:rFonts w:ascii="宋体" w:eastAsia="宋体" w:hAnsi="宋体" w:cs="宋体"/>
          <w:sz w:val="24"/>
          <w:szCs w:val="24"/>
        </w:rPr>
      </w:pPr>
      <m:oMathPara>
        <m:oMathParaPr>
          <m:jc m:val="left"/>
        </m:oMathParaPr>
        <m:oMath>
          <m:sSub>
            <m:sSubPr>
              <m:ctrlPr>
                <w:rPr>
                  <w:rFonts w:ascii="Cambria Math" w:eastAsia="宋体" w:hAnsi="Cambria Math" w:cs="宋体"/>
                  <w:sz w:val="24"/>
                  <w:szCs w:val="24"/>
                </w:rPr>
              </m:ctrlPr>
            </m:sSubPr>
            <m:e>
              <m:r>
                <w:rPr>
                  <w:rFonts w:ascii="Cambria Math" w:eastAsia="宋体" w:hAnsi="Cambria Math" w:cs="宋体"/>
                  <w:sz w:val="24"/>
                  <w:szCs w:val="24"/>
                </w:rPr>
                <m:t>C</m:t>
              </m:r>
            </m:e>
            <m:sub>
              <m:r>
                <w:rPr>
                  <w:rFonts w:ascii="Cambria Math" w:eastAsia="宋体" w:hAnsi="Cambria Math" w:cs="宋体"/>
                  <w:sz w:val="24"/>
                  <w:szCs w:val="24"/>
                </w:rPr>
                <m:t>j</m:t>
              </m:r>
            </m:sub>
          </m:sSub>
          <m:r>
            <m:rPr>
              <m:sty m:val="p"/>
            </m:rPr>
            <w:rPr>
              <w:rFonts w:ascii="Cambria Math" w:eastAsia="宋体" w:hAnsi="Cambria Math" w:cs="宋体"/>
              <w:sz w:val="24"/>
              <w:szCs w:val="24"/>
            </w:rPr>
            <m:t>=</m:t>
          </m:r>
          <m:f>
            <m:fPr>
              <m:ctrlPr>
                <w:rPr>
                  <w:rFonts w:ascii="Cambria Math" w:eastAsia="宋体" w:hAnsi="Cambria Math" w:cs="宋体"/>
                  <w:sz w:val="24"/>
                  <w:szCs w:val="24"/>
                </w:rPr>
              </m:ctrlPr>
            </m:fPr>
            <m:num>
              <m:r>
                <m:rPr>
                  <m:sty m:val="p"/>
                </m:rPr>
                <w:rPr>
                  <w:rFonts w:ascii="Cambria Math" w:eastAsia="宋体" w:hAnsi="Cambria Math" w:cs="宋体"/>
                  <w:sz w:val="24"/>
                  <w:szCs w:val="24"/>
                </w:rPr>
                <m:t>1</m:t>
              </m:r>
            </m:num>
            <m:den>
              <m:r>
                <w:rPr>
                  <w:rFonts w:ascii="Cambria Math" w:eastAsia="宋体" w:hAnsi="Cambria Math" w:cs="宋体"/>
                  <w:sz w:val="24"/>
                  <w:szCs w:val="24"/>
                </w:rPr>
                <m:t>n</m:t>
              </m:r>
            </m:den>
          </m:f>
          <m:nary>
            <m:naryPr>
              <m:chr m:val="∑"/>
              <m:limLoc m:val="undOvr"/>
              <m:grow m:val="1"/>
              <m:supHide m:val="1"/>
              <m:ctrlPr>
                <w:rPr>
                  <w:rFonts w:ascii="Cambria Math" w:eastAsia="宋体" w:hAnsi="Cambria Math" w:cs="宋体"/>
                  <w:sz w:val="24"/>
                  <w:szCs w:val="24"/>
                </w:rPr>
              </m:ctrlPr>
            </m:naryPr>
            <m:sub>
              <m:sSub>
                <m:sSubPr>
                  <m:ctrlPr>
                    <w:rPr>
                      <w:rFonts w:ascii="Cambria Math" w:eastAsia="宋体" w:hAnsi="Cambria Math" w:cs="宋体"/>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i</m:t>
                  </m:r>
                </m:sub>
              </m:sSub>
              <m:r>
                <w:rPr>
                  <w:rFonts w:ascii="Cambria Math" w:eastAsia="宋体" w:hAnsi="Cambria Math" w:cs="宋体"/>
                  <w:sz w:val="24"/>
                  <w:szCs w:val="24"/>
                </w:rPr>
                <m:t>ϵ</m:t>
              </m:r>
              <m:sSub>
                <m:sSubPr>
                  <m:ctrlPr>
                    <w:rPr>
                      <w:rFonts w:ascii="Cambria Math" w:eastAsia="宋体" w:hAnsi="Cambria Math" w:cs="宋体"/>
                      <w:sz w:val="24"/>
                      <w:szCs w:val="24"/>
                    </w:rPr>
                  </m:ctrlPr>
                </m:sSubPr>
                <m:e>
                  <m:r>
                    <w:rPr>
                      <w:rFonts w:ascii="Cambria Math" w:eastAsia="宋体" w:hAnsi="Cambria Math" w:cs="宋体"/>
                      <w:sz w:val="24"/>
                      <w:szCs w:val="24"/>
                    </w:rPr>
                    <m:t>y</m:t>
                  </m:r>
                </m:e>
                <m:sub>
                  <m:r>
                    <w:rPr>
                      <w:rFonts w:ascii="Cambria Math" w:eastAsia="宋体" w:hAnsi="Cambria Math" w:cs="宋体"/>
                      <w:sz w:val="24"/>
                      <w:szCs w:val="24"/>
                    </w:rPr>
                    <m:t>i</m:t>
                  </m:r>
                </m:sub>
              </m:sSub>
            </m:sub>
            <m:sup/>
            <m:e>
              <m:sSub>
                <m:sSubPr>
                  <m:ctrlPr>
                    <w:rPr>
                      <w:rFonts w:ascii="Cambria Math" w:eastAsia="宋体" w:hAnsi="Cambria Math" w:cs="宋体"/>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i</m:t>
                  </m:r>
                </m:sub>
              </m:sSub>
            </m:e>
          </m:nary>
        </m:oMath>
      </m:oMathPara>
    </w:p>
    <w:p w14:paraId="52111736" w14:textId="77777777" w:rsidR="00C45710" w:rsidRPr="00385C0A" w:rsidRDefault="00C45710" w:rsidP="00C45710">
      <w:pPr>
        <w:ind w:firstLineChars="200" w:firstLine="480"/>
        <w:rPr>
          <w:rFonts w:ascii="宋体" w:eastAsia="宋体" w:hAnsi="宋体" w:cs="宋体"/>
          <w:sz w:val="24"/>
          <w:szCs w:val="24"/>
        </w:rPr>
      </w:pPr>
      <w:r w:rsidRPr="00385C0A">
        <w:rPr>
          <w:rFonts w:ascii="宋体" w:eastAsia="宋体" w:hAnsi="宋体" w:cs="宋体" w:hint="eastAsia"/>
          <w:sz w:val="24"/>
          <w:szCs w:val="24"/>
        </w:rPr>
        <w:t>计算类内聚：</w:t>
      </w:r>
    </w:p>
    <w:p w14:paraId="74B464E1" w14:textId="00C13E76" w:rsidR="00C45710" w:rsidRPr="00764C1D" w:rsidRDefault="00C45710" w:rsidP="00764C1D">
      <w:pPr>
        <w:ind w:leftChars="193" w:left="425" w:firstLineChars="200" w:firstLine="480"/>
        <w:rPr>
          <w:rFonts w:ascii="宋体" w:eastAsia="宋体" w:hAnsi="宋体" w:cs="宋体"/>
          <w:sz w:val="24"/>
          <w:szCs w:val="24"/>
        </w:rPr>
      </w:pPr>
      <m:oMathPara>
        <m:oMathParaPr>
          <m:jc m:val="left"/>
        </m:oMathParaPr>
        <m:oMath>
          <m:r>
            <m:rPr>
              <m:sty m:val="p"/>
            </m:rPr>
            <w:rPr>
              <w:rFonts w:ascii="Cambria Math" w:eastAsia="宋体" w:hAnsi="Cambria Math" w:cs="宋体"/>
              <w:sz w:val="24"/>
              <w:szCs w:val="24"/>
            </w:rPr>
            <m:t>E=</m:t>
          </m:r>
          <m:nary>
            <m:naryPr>
              <m:chr m:val="∑"/>
              <m:ctrlPr>
                <w:rPr>
                  <w:rFonts w:ascii="Cambria Math" w:eastAsia="宋体" w:hAnsi="Cambria Math" w:cs="宋体"/>
                  <w:sz w:val="24"/>
                  <w:szCs w:val="24"/>
                </w:rPr>
              </m:ctrlPr>
            </m:naryPr>
            <m:sub>
              <m:r>
                <m:rPr>
                  <m:sty m:val="p"/>
                </m:rPr>
                <w:rPr>
                  <w:rFonts w:ascii="Cambria Math" w:eastAsia="宋体" w:hAnsi="Cambria Math" w:cs="宋体"/>
                  <w:sz w:val="24"/>
                  <w:szCs w:val="24"/>
                </w:rPr>
                <m:t>i=1</m:t>
              </m:r>
            </m:sub>
            <m:sup>
              <m:r>
                <m:rPr>
                  <m:sty m:val="p"/>
                </m:rPr>
                <w:rPr>
                  <w:rFonts w:ascii="Cambria Math" w:eastAsia="宋体" w:hAnsi="Cambria Math" w:cs="宋体"/>
                  <w:sz w:val="24"/>
                  <w:szCs w:val="24"/>
                </w:rPr>
                <m:t>n</m:t>
              </m:r>
            </m:sup>
            <m:e>
              <m:nary>
                <m:naryPr>
                  <m:chr m:val="∑"/>
                  <m:ctrlPr>
                    <w:rPr>
                      <w:rFonts w:ascii="Cambria Math" w:eastAsia="宋体" w:hAnsi="Cambria Math" w:cs="宋体"/>
                      <w:sz w:val="24"/>
                      <w:szCs w:val="24"/>
                    </w:rPr>
                  </m:ctrlPr>
                </m:naryPr>
                <m:sub>
                  <m:r>
                    <w:rPr>
                      <w:rFonts w:ascii="Cambria Math" w:eastAsia="宋体" w:hAnsi="Cambria Math" w:cs="宋体"/>
                      <w:sz w:val="24"/>
                      <w:szCs w:val="24"/>
                    </w:rPr>
                    <m:t>j</m:t>
                  </m:r>
                  <m:r>
                    <m:rPr>
                      <m:sty m:val="p"/>
                    </m:rPr>
                    <w:rPr>
                      <w:rFonts w:ascii="Cambria Math" w:eastAsia="宋体" w:hAnsi="Cambria Math" w:cs="宋体"/>
                      <w:sz w:val="24"/>
                      <w:szCs w:val="24"/>
                    </w:rPr>
                    <m:t>=1</m:t>
                  </m:r>
                </m:sub>
                <m:sup>
                  <m:r>
                    <w:rPr>
                      <w:rFonts w:ascii="Cambria Math" w:eastAsia="宋体" w:hAnsi="Cambria Math" w:cs="宋体"/>
                      <w:sz w:val="24"/>
                      <w:szCs w:val="24"/>
                    </w:rPr>
                    <m:t>k</m:t>
                  </m:r>
                </m:sup>
                <m:e>
                  <m:r>
                    <m:rPr>
                      <m:sty m:val="p"/>
                    </m:rPr>
                    <w:rPr>
                      <w:rFonts w:ascii="Cambria Math" w:eastAsia="宋体" w:hAnsi="Cambria Math" w:cs="宋体"/>
                      <w:sz w:val="24"/>
                      <w:szCs w:val="24"/>
                    </w:rPr>
                    <m:t>||</m:t>
                  </m:r>
                  <m:sSub>
                    <m:sSubPr>
                      <m:ctrlPr>
                        <w:rPr>
                          <w:rFonts w:ascii="Cambria Math" w:eastAsia="宋体" w:hAnsi="Cambria Math" w:cs="宋体"/>
                          <w:sz w:val="24"/>
                          <w:szCs w:val="24"/>
                        </w:rPr>
                      </m:ctrlPr>
                    </m:sSubPr>
                    <m:e>
                      <m:r>
                        <w:rPr>
                          <w:rFonts w:ascii="Cambria Math" w:eastAsia="宋体" w:hAnsi="Cambria Math" w:cs="宋体"/>
                          <w:sz w:val="24"/>
                          <w:szCs w:val="24"/>
                        </w:rPr>
                        <m:t>x</m:t>
                      </m:r>
                    </m:e>
                    <m:sub>
                      <m:r>
                        <w:rPr>
                          <w:rFonts w:ascii="Cambria Math" w:eastAsia="宋体" w:hAnsi="Cambria Math" w:cs="宋体"/>
                          <w:sz w:val="24"/>
                          <w:szCs w:val="24"/>
                        </w:rPr>
                        <m:t>i</m:t>
                      </m:r>
                    </m:sub>
                  </m:sSub>
                  <m:r>
                    <m:rPr>
                      <m:sty m:val="p"/>
                    </m:rPr>
                    <w:rPr>
                      <w:rFonts w:ascii="Cambria Math" w:eastAsia="宋体" w:hAnsi="Cambria Math" w:cs="宋体"/>
                      <w:sz w:val="24"/>
                      <w:szCs w:val="24"/>
                    </w:rPr>
                    <m:t>-</m:t>
                  </m:r>
                  <m:sSub>
                    <m:sSubPr>
                      <m:ctrlPr>
                        <w:rPr>
                          <w:rFonts w:ascii="Cambria Math" w:eastAsia="宋体" w:hAnsi="Cambria Math" w:cs="宋体"/>
                          <w:sz w:val="24"/>
                          <w:szCs w:val="24"/>
                        </w:rPr>
                      </m:ctrlPr>
                    </m:sSubPr>
                    <m:e>
                      <m:r>
                        <w:rPr>
                          <w:rFonts w:ascii="Cambria Math" w:eastAsia="宋体" w:hAnsi="Cambria Math" w:cs="宋体"/>
                          <w:sz w:val="24"/>
                          <w:szCs w:val="24"/>
                        </w:rPr>
                        <m:t>C</m:t>
                      </m:r>
                    </m:e>
                    <m:sub>
                      <m:r>
                        <w:rPr>
                          <w:rFonts w:ascii="Cambria Math" w:eastAsia="宋体" w:hAnsi="Cambria Math" w:cs="宋体"/>
                          <w:sz w:val="24"/>
                          <w:szCs w:val="24"/>
                        </w:rPr>
                        <m:t>j</m:t>
                      </m:r>
                    </m:sub>
                  </m:sSub>
                  <m:r>
                    <m:rPr>
                      <m:sty m:val="p"/>
                    </m:rPr>
                    <w:rPr>
                      <w:rFonts w:ascii="Cambria Math" w:eastAsia="宋体" w:hAnsi="Cambria Math" w:cs="宋体"/>
                      <w:sz w:val="24"/>
                      <w:szCs w:val="24"/>
                    </w:rPr>
                    <m:t>||</m:t>
                  </m:r>
                </m:e>
              </m:nary>
            </m:e>
          </m:nary>
        </m:oMath>
      </m:oMathPara>
    </w:p>
    <w:p w14:paraId="478F0C04" w14:textId="77777777" w:rsidR="00C45710" w:rsidRPr="00385C0A" w:rsidRDefault="00C45710" w:rsidP="00764C1D">
      <w:pPr>
        <w:spacing w:line="360" w:lineRule="auto"/>
        <w:ind w:firstLineChars="200" w:firstLine="480"/>
        <w:jc w:val="both"/>
        <w:rPr>
          <w:rFonts w:ascii="宋体" w:eastAsia="宋体" w:hAnsi="宋体" w:cs="宋体"/>
          <w:sz w:val="24"/>
          <w:szCs w:val="24"/>
        </w:rPr>
      </w:pPr>
      <w:r w:rsidRPr="00385C0A">
        <w:rPr>
          <w:rFonts w:ascii="宋体" w:eastAsia="宋体" w:hAnsi="宋体" w:cs="宋体" w:hint="eastAsia"/>
          <w:sz w:val="24"/>
          <w:szCs w:val="24"/>
        </w:rPr>
        <w:t>反复执行（2）、（3）、（4）、（5）步，直到聚类中心不在变化为止。</w:t>
      </w:r>
    </w:p>
    <w:p w14:paraId="55CCCE18" w14:textId="45DF83A9" w:rsidR="00C45710" w:rsidRPr="00385C0A" w:rsidRDefault="00C45710" w:rsidP="00764C1D">
      <w:pPr>
        <w:spacing w:line="360" w:lineRule="auto"/>
        <w:ind w:firstLineChars="200" w:firstLine="480"/>
        <w:jc w:val="both"/>
        <w:rPr>
          <w:rFonts w:ascii="宋体" w:eastAsia="宋体" w:hAnsi="宋体" w:cs="宋体"/>
          <w:sz w:val="24"/>
          <w:szCs w:val="24"/>
        </w:rPr>
      </w:pPr>
      <w:r w:rsidRPr="00385C0A">
        <w:rPr>
          <w:rFonts w:ascii="宋体" w:eastAsia="宋体" w:hAnsi="宋体" w:cs="宋体"/>
          <w:sz w:val="24"/>
          <w:szCs w:val="24"/>
        </w:rPr>
        <w:t xml:space="preserve">Step </w:t>
      </w:r>
      <w:r w:rsidRPr="00385C0A">
        <w:rPr>
          <w:rFonts w:ascii="宋体" w:eastAsia="宋体" w:hAnsi="宋体" w:cs="宋体" w:hint="eastAsia"/>
          <w:sz w:val="24"/>
          <w:szCs w:val="24"/>
        </w:rPr>
        <w:t>7</w:t>
      </w:r>
      <w:r w:rsidR="00044380">
        <w:rPr>
          <w:rFonts w:ascii="宋体" w:eastAsia="宋体" w:hAnsi="宋体" w:cs="宋体" w:hint="eastAsia"/>
          <w:sz w:val="24"/>
          <w:szCs w:val="24"/>
        </w:rPr>
        <w:t>：</w:t>
      </w:r>
      <w:r w:rsidRPr="00385C0A">
        <w:rPr>
          <w:rFonts w:ascii="宋体" w:eastAsia="宋体" w:hAnsi="宋体" w:cs="宋体"/>
          <w:sz w:val="24"/>
          <w:szCs w:val="24"/>
        </w:rPr>
        <w:t>终止条件判断：判断迭代次数时都达到gmax，如果满足，输出Gbest；否则继续进行迭代，跳转至Step 3。</w:t>
      </w:r>
    </w:p>
    <w:p w14:paraId="2D0B43FD" w14:textId="23C2C7A3" w:rsidR="00C45710" w:rsidRPr="00385C0A" w:rsidRDefault="00C45710" w:rsidP="00764C1D">
      <w:pPr>
        <w:spacing w:line="360" w:lineRule="auto"/>
        <w:ind w:firstLineChars="200" w:firstLine="480"/>
        <w:jc w:val="both"/>
        <w:rPr>
          <w:rFonts w:ascii="宋体" w:eastAsia="宋体" w:hAnsi="宋体" w:cs="宋体"/>
          <w:sz w:val="24"/>
          <w:szCs w:val="24"/>
        </w:rPr>
      </w:pPr>
      <w:r w:rsidRPr="00385C0A">
        <w:rPr>
          <w:rFonts w:ascii="宋体" w:eastAsia="宋体" w:hAnsi="宋体" w:cs="宋体" w:hint="eastAsia"/>
          <w:sz w:val="24"/>
          <w:szCs w:val="24"/>
        </w:rPr>
        <w:t>S</w:t>
      </w:r>
      <w:r w:rsidRPr="00385C0A">
        <w:rPr>
          <w:rFonts w:ascii="宋体" w:eastAsia="宋体" w:hAnsi="宋体" w:cs="宋体"/>
          <w:sz w:val="24"/>
          <w:szCs w:val="24"/>
        </w:rPr>
        <w:t>OM</w:t>
      </w:r>
      <w:r w:rsidR="00764C1D">
        <w:rPr>
          <w:rFonts w:ascii="宋体" w:eastAsia="宋体" w:hAnsi="宋体" w:cs="宋体" w:hint="eastAsia"/>
          <w:sz w:val="24"/>
          <w:szCs w:val="24"/>
        </w:rPr>
        <w:t>&amp;</w:t>
      </w:r>
      <w:r w:rsidR="00764C1D">
        <w:rPr>
          <w:rFonts w:ascii="宋体" w:eastAsia="宋体" w:hAnsi="宋体" w:cs="宋体"/>
          <w:sz w:val="24"/>
          <w:szCs w:val="24"/>
        </w:rPr>
        <w:t>WPK</w:t>
      </w:r>
      <w:r w:rsidRPr="00385C0A">
        <w:rPr>
          <w:rFonts w:ascii="宋体" w:eastAsia="宋体" w:hAnsi="宋体" w:cs="宋体" w:hint="eastAsia"/>
          <w:sz w:val="24"/>
          <w:szCs w:val="24"/>
        </w:rPr>
        <w:t>整个算法步骤和流程图如下所示：</w:t>
      </w:r>
    </w:p>
    <w:p w14:paraId="243C0F83" w14:textId="77777777" w:rsidR="00C45710" w:rsidRPr="00385C0A" w:rsidRDefault="00C45710" w:rsidP="00764C1D">
      <w:pPr>
        <w:spacing w:line="360" w:lineRule="auto"/>
        <w:ind w:firstLineChars="200" w:firstLine="480"/>
        <w:jc w:val="both"/>
        <w:rPr>
          <w:rFonts w:ascii="宋体" w:eastAsia="宋体" w:hAnsi="宋体" w:cs="宋体"/>
          <w:sz w:val="24"/>
          <w:szCs w:val="24"/>
        </w:rPr>
      </w:pPr>
      <w:r w:rsidRPr="00385C0A">
        <w:rPr>
          <w:rFonts w:ascii="宋体" w:eastAsia="宋体" w:hAnsi="宋体" w:cs="宋体" w:hint="eastAsia"/>
          <w:sz w:val="24"/>
          <w:szCs w:val="24"/>
        </w:rPr>
        <w:t>步骤一：初始化SOM的迭代次数和网络神经元的矩阵大小，经过迭代获得最终的聚类划分。</w:t>
      </w:r>
    </w:p>
    <w:p w14:paraId="2F2BDCD2" w14:textId="77777777" w:rsidR="00C45710" w:rsidRPr="00385C0A" w:rsidRDefault="00C45710" w:rsidP="00764C1D">
      <w:pPr>
        <w:spacing w:line="360" w:lineRule="auto"/>
        <w:ind w:firstLineChars="200" w:firstLine="480"/>
        <w:jc w:val="both"/>
        <w:rPr>
          <w:rFonts w:ascii="宋体" w:eastAsia="宋体" w:hAnsi="宋体" w:cs="宋体"/>
          <w:sz w:val="24"/>
          <w:szCs w:val="24"/>
        </w:rPr>
      </w:pPr>
      <w:r w:rsidRPr="00385C0A">
        <w:rPr>
          <w:rFonts w:ascii="宋体" w:eastAsia="宋体" w:hAnsi="宋体" w:cs="宋体" w:hint="eastAsia"/>
          <w:sz w:val="24"/>
          <w:szCs w:val="24"/>
        </w:rPr>
        <w:t>步骤二：基于SOM聚类划分使用K-means算法求出聚类簇的均值，采用K中心点思想求离均值最近的点作为聚类中心。</w:t>
      </w:r>
    </w:p>
    <w:p w14:paraId="40C34206" w14:textId="0C1E4B33" w:rsidR="00C45710" w:rsidRPr="00385C0A" w:rsidRDefault="00C45710" w:rsidP="00764C1D">
      <w:pPr>
        <w:spacing w:line="360" w:lineRule="auto"/>
        <w:ind w:firstLineChars="200" w:firstLine="480"/>
        <w:jc w:val="both"/>
        <w:rPr>
          <w:rFonts w:ascii="宋体" w:eastAsia="宋体" w:hAnsi="宋体" w:cs="宋体"/>
          <w:sz w:val="24"/>
          <w:szCs w:val="24"/>
        </w:rPr>
      </w:pPr>
      <w:r w:rsidRPr="00385C0A">
        <w:rPr>
          <w:rFonts w:ascii="宋体" w:eastAsia="宋体" w:hAnsi="宋体" w:cs="宋体" w:hint="eastAsia"/>
          <w:sz w:val="24"/>
          <w:szCs w:val="24"/>
        </w:rPr>
        <w:t>步骤三：使用SOM的聚类中心初始化</w:t>
      </w:r>
      <w:r w:rsidR="004B3C0A">
        <w:rPr>
          <w:rFonts w:ascii="宋体" w:eastAsia="宋体" w:hAnsi="宋体" w:cs="宋体" w:hint="eastAsia"/>
          <w:sz w:val="24"/>
          <w:szCs w:val="24"/>
        </w:rPr>
        <w:t>W</w:t>
      </w:r>
      <w:r w:rsidRPr="00385C0A">
        <w:rPr>
          <w:rFonts w:ascii="宋体" w:eastAsia="宋体" w:hAnsi="宋体" w:cs="宋体" w:hint="eastAsia"/>
          <w:sz w:val="24"/>
          <w:szCs w:val="24"/>
        </w:rPr>
        <w:t>PSO的粒子位置，每个样本代表一个粒子，样本数量即为粒子群规模，样本权值即为粒子位置。</w:t>
      </w:r>
    </w:p>
    <w:p w14:paraId="1DC8C2F0" w14:textId="0137A492" w:rsidR="00C45710" w:rsidRPr="00385C0A" w:rsidRDefault="00C45710" w:rsidP="00764C1D">
      <w:pPr>
        <w:spacing w:line="360" w:lineRule="auto"/>
        <w:ind w:firstLineChars="200" w:firstLine="480"/>
        <w:jc w:val="both"/>
        <w:rPr>
          <w:rFonts w:ascii="宋体" w:eastAsia="宋体" w:hAnsi="宋体" w:cs="宋体"/>
          <w:sz w:val="24"/>
          <w:szCs w:val="24"/>
        </w:rPr>
      </w:pPr>
      <w:r w:rsidRPr="00385C0A">
        <w:rPr>
          <w:rFonts w:ascii="宋体" w:eastAsia="宋体" w:hAnsi="宋体" w:cs="宋体" w:hint="eastAsia"/>
          <w:sz w:val="24"/>
          <w:szCs w:val="24"/>
        </w:rPr>
        <w:t>步骤四：</w:t>
      </w:r>
      <w:r w:rsidR="004B3C0A">
        <w:rPr>
          <w:rFonts w:ascii="宋体" w:eastAsia="宋体" w:hAnsi="宋体" w:cs="宋体" w:hint="eastAsia"/>
          <w:sz w:val="24"/>
          <w:szCs w:val="24"/>
        </w:rPr>
        <w:t>W</w:t>
      </w:r>
      <w:r w:rsidRPr="00385C0A">
        <w:rPr>
          <w:rFonts w:ascii="宋体" w:eastAsia="宋体" w:hAnsi="宋体" w:cs="宋体" w:hint="eastAsia"/>
          <w:sz w:val="24"/>
          <w:szCs w:val="24"/>
        </w:rPr>
        <w:t>PSO聚类算法开始迭代，计算适应度值，适应度值的计算是每个样本与非样本类中心的欧式距离的倒数，每次迭代都要经过K-means算法的重新聚类得到聚类划分和聚类簇均值，使用PAM获得映射到样本上的聚类中心。</w:t>
      </w:r>
    </w:p>
    <w:p w14:paraId="39EB3419" w14:textId="77777777" w:rsidR="00C45710" w:rsidRPr="00385C0A" w:rsidRDefault="00C45710" w:rsidP="00764C1D">
      <w:pPr>
        <w:spacing w:line="360" w:lineRule="auto"/>
        <w:ind w:firstLineChars="200" w:firstLine="480"/>
        <w:jc w:val="both"/>
        <w:rPr>
          <w:rFonts w:ascii="宋体" w:eastAsia="宋体" w:hAnsi="宋体" w:cs="宋体"/>
          <w:sz w:val="24"/>
          <w:szCs w:val="24"/>
        </w:rPr>
      </w:pPr>
      <w:r w:rsidRPr="00385C0A">
        <w:rPr>
          <w:rFonts w:ascii="宋体" w:eastAsia="宋体" w:hAnsi="宋体" w:cs="宋体" w:hint="eastAsia"/>
          <w:sz w:val="24"/>
          <w:szCs w:val="24"/>
        </w:rPr>
        <w:t>步骤五：判断是否达到迭代次数，否则，重复步骤三、步骤四。</w:t>
      </w:r>
    </w:p>
    <w:p w14:paraId="0F3A84CB" w14:textId="33473DD8" w:rsidR="00C45710" w:rsidRPr="00385C0A" w:rsidRDefault="00C45710" w:rsidP="00764C1D">
      <w:pPr>
        <w:spacing w:line="360" w:lineRule="auto"/>
        <w:ind w:firstLineChars="200" w:firstLine="480"/>
        <w:jc w:val="both"/>
        <w:rPr>
          <w:rFonts w:ascii="宋体" w:eastAsia="宋体" w:hAnsi="宋体" w:cs="宋体"/>
          <w:sz w:val="24"/>
          <w:szCs w:val="24"/>
        </w:rPr>
      </w:pPr>
      <w:r w:rsidRPr="00385C0A">
        <w:rPr>
          <w:rFonts w:ascii="宋体" w:eastAsia="宋体" w:hAnsi="宋体" w:cs="宋体" w:hint="eastAsia"/>
          <w:sz w:val="24"/>
          <w:szCs w:val="24"/>
        </w:rPr>
        <w:t>算法流程图如图</w:t>
      </w:r>
      <w:r w:rsidR="00096F51">
        <w:rPr>
          <w:rFonts w:ascii="宋体" w:eastAsia="宋体" w:hAnsi="宋体" w:cs="宋体" w:hint="eastAsia"/>
          <w:sz w:val="24"/>
          <w:szCs w:val="24"/>
        </w:rPr>
        <w:t>2</w:t>
      </w:r>
      <w:r w:rsidRPr="00385C0A">
        <w:rPr>
          <w:rFonts w:ascii="宋体" w:eastAsia="宋体" w:hAnsi="宋体" w:cs="宋体" w:hint="eastAsia"/>
          <w:sz w:val="24"/>
          <w:szCs w:val="24"/>
        </w:rPr>
        <w:t>所示</w:t>
      </w:r>
      <w:r w:rsidR="00096F51">
        <w:rPr>
          <w:rFonts w:ascii="宋体" w:eastAsia="宋体" w:hAnsi="宋体" w:cs="宋体" w:hint="eastAsia"/>
          <w:sz w:val="24"/>
          <w:szCs w:val="24"/>
        </w:rPr>
        <w:t>。</w:t>
      </w:r>
    </w:p>
    <w:p w14:paraId="70985CAA" w14:textId="471E4560" w:rsidR="00C45710" w:rsidRPr="00385C0A" w:rsidRDefault="00C45710" w:rsidP="00044380">
      <w:pPr>
        <w:spacing w:line="360" w:lineRule="auto"/>
        <w:ind w:firstLineChars="200" w:firstLine="480"/>
        <w:jc w:val="both"/>
        <w:rPr>
          <w:ins w:id="2" w:author="作者" w:date="2019-04-06T21:03:00Z"/>
          <w:rFonts w:ascii="宋体" w:eastAsia="宋体" w:hAnsi="宋体" w:cs="宋体"/>
          <w:sz w:val="24"/>
          <w:szCs w:val="24"/>
        </w:rPr>
      </w:pPr>
      <w:r w:rsidRPr="00385C0A">
        <w:rPr>
          <w:rFonts w:ascii="宋体" w:eastAsia="宋体" w:hAnsi="宋体" w:cs="宋体" w:hint="eastAsia"/>
          <w:sz w:val="24"/>
          <w:szCs w:val="24"/>
        </w:rPr>
        <w:lastRenderedPageBreak/>
        <w:t>传统的P</w:t>
      </w:r>
      <w:r w:rsidRPr="00385C0A">
        <w:rPr>
          <w:rFonts w:ascii="宋体" w:eastAsia="宋体" w:hAnsi="宋体" w:cs="宋体"/>
          <w:sz w:val="24"/>
          <w:szCs w:val="24"/>
        </w:rPr>
        <w:t>SO</w:t>
      </w:r>
      <w:r w:rsidRPr="00385C0A">
        <w:rPr>
          <w:rFonts w:ascii="宋体" w:eastAsia="宋体" w:hAnsi="宋体" w:cs="宋体" w:hint="eastAsia"/>
          <w:sz w:val="24"/>
          <w:szCs w:val="24"/>
        </w:rPr>
        <w:t>聚类算法优化的总是聚类中心，本文通过优化样本权值，使用样本权值代替粒子位置，使用聚类中心作为“食物”，使粒子趋向聚类中心的方向进行优化，待达到最高准确率和最佳适应度值时算法收敛。</w:t>
      </w:r>
    </w:p>
    <w:p w14:paraId="2027CB84" w14:textId="0EDF126A" w:rsidR="00C45710" w:rsidRPr="00385C0A" w:rsidRDefault="00C45710" w:rsidP="006947D4">
      <w:pPr>
        <w:spacing w:line="360" w:lineRule="auto"/>
        <w:ind w:firstLineChars="200" w:firstLine="480"/>
        <w:jc w:val="both"/>
        <w:rPr>
          <w:rFonts w:ascii="宋体" w:eastAsia="宋体" w:hAnsi="宋体" w:cs="宋体"/>
          <w:sz w:val="24"/>
          <w:szCs w:val="24"/>
        </w:rPr>
      </w:pPr>
      <w:r w:rsidRPr="00385C0A">
        <w:rPr>
          <w:rFonts w:ascii="宋体" w:eastAsia="宋体" w:hAnsi="宋体" w:cs="宋体" w:hint="eastAsia"/>
          <w:sz w:val="24"/>
          <w:szCs w:val="24"/>
        </w:rPr>
        <w:t>本文的粒子群算法采用基于样本权值的编码格式，即每个粒子的位置由每个样本权值代表，粒子除了位置之外，还有速度、适应度值，速度的维度与样本维度相同。粒子编码方式如下：</w:t>
      </w:r>
    </w:p>
    <w:tbl>
      <w:tblPr>
        <w:tblStyle w:val="aa"/>
        <w:tblW w:w="0" w:type="auto"/>
        <w:tblInd w:w="472" w:type="dxa"/>
        <w:tblLook w:val="04A0" w:firstRow="1" w:lastRow="0" w:firstColumn="1" w:lastColumn="0" w:noHBand="0" w:noVBand="1"/>
      </w:tblPr>
      <w:tblGrid>
        <w:gridCol w:w="2136"/>
        <w:gridCol w:w="2136"/>
        <w:gridCol w:w="1656"/>
      </w:tblGrid>
      <w:tr w:rsidR="00C45710" w:rsidRPr="00385C0A" w14:paraId="0C348BBC" w14:textId="77777777" w:rsidTr="00044380">
        <w:tc>
          <w:tcPr>
            <w:tcW w:w="2136" w:type="dxa"/>
          </w:tcPr>
          <w:p w14:paraId="31B744C5" w14:textId="77777777" w:rsidR="00C45710" w:rsidRPr="00385C0A" w:rsidRDefault="00C45710" w:rsidP="00B30293">
            <w:pPr>
              <w:jc w:val="center"/>
              <w:rPr>
                <w:rFonts w:ascii="宋体" w:eastAsia="宋体" w:hAnsi="宋体" w:cs="宋体"/>
                <w:sz w:val="24"/>
                <w:szCs w:val="24"/>
              </w:rPr>
            </w:pPr>
            <w:r w:rsidRPr="00385C0A">
              <w:rPr>
                <w:rFonts w:ascii="宋体" w:eastAsia="宋体" w:hAnsi="宋体" w:cs="宋体"/>
                <w:sz w:val="24"/>
                <w:szCs w:val="24"/>
              </w:rPr>
              <w:t>x1,x2,x3,……,xn</w:t>
            </w:r>
          </w:p>
        </w:tc>
        <w:tc>
          <w:tcPr>
            <w:tcW w:w="2136" w:type="dxa"/>
          </w:tcPr>
          <w:p w14:paraId="5ED60DC9" w14:textId="77777777" w:rsidR="00C45710" w:rsidRPr="00385C0A" w:rsidRDefault="00C45710" w:rsidP="00B30293">
            <w:pPr>
              <w:jc w:val="center"/>
              <w:rPr>
                <w:rFonts w:ascii="宋体" w:eastAsia="宋体" w:hAnsi="宋体" w:cs="宋体"/>
                <w:sz w:val="24"/>
                <w:szCs w:val="24"/>
              </w:rPr>
            </w:pPr>
            <w:r w:rsidRPr="00385C0A">
              <w:rPr>
                <w:rFonts w:ascii="宋体" w:eastAsia="宋体" w:hAnsi="宋体" w:cs="宋体"/>
                <w:sz w:val="24"/>
                <w:szCs w:val="24"/>
              </w:rPr>
              <w:t>v1,v2,v3,……,vn</w:t>
            </w:r>
          </w:p>
        </w:tc>
        <w:tc>
          <w:tcPr>
            <w:tcW w:w="1656" w:type="dxa"/>
          </w:tcPr>
          <w:p w14:paraId="54DBB827" w14:textId="77777777" w:rsidR="00C45710" w:rsidRPr="00385C0A" w:rsidRDefault="00C45710" w:rsidP="00B30293">
            <w:pPr>
              <w:jc w:val="center"/>
              <w:rPr>
                <w:rFonts w:ascii="宋体" w:eastAsia="宋体" w:hAnsi="宋体" w:cs="宋体"/>
                <w:sz w:val="24"/>
                <w:szCs w:val="24"/>
              </w:rPr>
            </w:pPr>
            <w:r w:rsidRPr="00385C0A">
              <w:rPr>
                <w:rFonts w:ascii="宋体" w:eastAsia="宋体" w:hAnsi="宋体" w:cs="宋体"/>
                <w:sz w:val="24"/>
                <w:szCs w:val="24"/>
              </w:rPr>
              <w:t>fitness(x,c)</w:t>
            </w:r>
          </w:p>
        </w:tc>
      </w:tr>
    </w:tbl>
    <w:p w14:paraId="56E15D6C" w14:textId="77777777" w:rsidR="00C45710" w:rsidRPr="00385C0A" w:rsidRDefault="00C45710" w:rsidP="00044380">
      <w:pPr>
        <w:spacing w:line="360" w:lineRule="auto"/>
        <w:ind w:firstLineChars="200" w:firstLine="480"/>
        <w:jc w:val="both"/>
        <w:rPr>
          <w:rFonts w:ascii="宋体" w:eastAsia="宋体" w:hAnsi="宋体" w:cs="宋体"/>
          <w:sz w:val="24"/>
          <w:szCs w:val="24"/>
        </w:rPr>
      </w:pPr>
      <w:r w:rsidRPr="00385C0A">
        <w:rPr>
          <w:rFonts w:ascii="宋体" w:eastAsia="宋体" w:hAnsi="宋体" w:cs="宋体" w:hint="eastAsia"/>
          <w:sz w:val="24"/>
          <w:szCs w:val="24"/>
        </w:rPr>
        <w:t>适应度函数的选择直接影响了聚类算法的收敛速度和能否找到最优解，对聚类划分有一个整体的认识以及对聚类结果正确率的判断，将WP</w:t>
      </w:r>
      <w:r w:rsidRPr="00385C0A">
        <w:rPr>
          <w:rFonts w:ascii="宋体" w:eastAsia="宋体" w:hAnsi="宋体" w:cs="宋体"/>
          <w:sz w:val="24"/>
          <w:szCs w:val="24"/>
        </w:rPr>
        <w:t>SO</w:t>
      </w:r>
      <w:r w:rsidRPr="00385C0A">
        <w:rPr>
          <w:rFonts w:ascii="宋体" w:eastAsia="宋体" w:hAnsi="宋体" w:cs="宋体" w:hint="eastAsia"/>
          <w:sz w:val="24"/>
          <w:szCs w:val="24"/>
        </w:rPr>
        <w:t>算法引入K-means算法中，可将评价聚类质量的准则函数作为粒子群的适应度函数。选用类内紧密程度</w:t>
      </w:r>
      <w:r w:rsidRPr="00385C0A">
        <w:rPr>
          <w:rFonts w:ascii="宋体" w:eastAsia="宋体" w:hAnsi="宋体" w:cs="宋体"/>
          <w:sz w:val="24"/>
          <w:szCs w:val="24"/>
        </w:rPr>
        <w:t>MSE</w:t>
      </w:r>
      <w:r w:rsidRPr="00385C0A">
        <w:rPr>
          <w:rFonts w:ascii="宋体" w:eastAsia="宋体" w:hAnsi="宋体" w:cs="宋体" w:hint="eastAsia"/>
          <w:sz w:val="24"/>
          <w:szCs w:val="24"/>
        </w:rPr>
        <w:t>来表示聚类质量的好坏，M</w:t>
      </w:r>
      <w:r w:rsidRPr="00385C0A">
        <w:rPr>
          <w:rFonts w:ascii="宋体" w:eastAsia="宋体" w:hAnsi="宋体" w:cs="宋体"/>
          <w:sz w:val="24"/>
          <w:szCs w:val="24"/>
        </w:rPr>
        <w:t>SE</w:t>
      </w:r>
      <w:r w:rsidRPr="00385C0A">
        <w:rPr>
          <w:rFonts w:ascii="宋体" w:eastAsia="宋体" w:hAnsi="宋体" w:cs="宋体" w:hint="eastAsia"/>
          <w:sz w:val="24"/>
          <w:szCs w:val="24"/>
        </w:rPr>
        <w:t>越小，聚类效果越好。</w:t>
      </w:r>
    </w:p>
    <w:p w14:paraId="1EC9E5EF" w14:textId="75127241" w:rsidR="00C45710" w:rsidRPr="00044380" w:rsidRDefault="00C45710" w:rsidP="00044380">
      <w:pPr>
        <w:spacing w:line="360" w:lineRule="auto"/>
        <w:ind w:leftChars="193" w:left="425" w:firstLine="200"/>
        <w:jc w:val="both"/>
        <w:rPr>
          <w:rFonts w:ascii="宋体" w:eastAsia="宋体" w:hAnsi="宋体" w:cs="宋体"/>
          <w:sz w:val="24"/>
          <w:szCs w:val="24"/>
        </w:rPr>
      </w:pPr>
      <m:oMathPara>
        <m:oMathParaPr>
          <m:jc m:val="left"/>
        </m:oMathParaPr>
        <m:oMath>
          <m:r>
            <m:rPr>
              <m:sty m:val="p"/>
            </m:rPr>
            <w:rPr>
              <w:rFonts w:ascii="Cambria Math" w:eastAsia="宋体" w:hAnsi="Cambria Math" w:cs="宋体"/>
              <w:sz w:val="24"/>
              <w:szCs w:val="24"/>
            </w:rPr>
            <m:t>MSE</m:t>
          </m:r>
          <m:r>
            <m:rPr>
              <m:sty m:val="p"/>
            </m:rPr>
            <w:rPr>
              <w:rFonts w:ascii="Cambria Math" w:eastAsia="宋体" w:hAnsi="Cambria Math" w:cs="宋体" w:hint="eastAsia"/>
              <w:sz w:val="24"/>
              <w:szCs w:val="24"/>
            </w:rPr>
            <m:t>=</m:t>
          </m:r>
          <m:nary>
            <m:naryPr>
              <m:chr m:val="∑"/>
              <m:ctrlPr>
                <w:rPr>
                  <w:rFonts w:ascii="Cambria Math" w:eastAsia="宋体" w:hAnsi="Cambria Math" w:cs="宋体"/>
                  <w:sz w:val="24"/>
                  <w:szCs w:val="24"/>
                </w:rPr>
              </m:ctrlPr>
            </m:naryPr>
            <m:sub>
              <m:r>
                <m:rPr>
                  <m:sty m:val="p"/>
                </m:rPr>
                <w:rPr>
                  <w:rFonts w:ascii="Cambria Math" w:eastAsia="宋体" w:hAnsi="Cambria Math" w:cs="宋体" w:hint="eastAsia"/>
                  <w:sz w:val="24"/>
                  <w:szCs w:val="24"/>
                </w:rPr>
                <m:t>j</m:t>
              </m:r>
              <m:r>
                <m:rPr>
                  <m:sty m:val="p"/>
                </m:rPr>
                <w:rPr>
                  <w:rFonts w:ascii="Cambria Math" w:eastAsia="宋体" w:hAnsi="Cambria Math" w:cs="宋体"/>
                  <w:sz w:val="24"/>
                  <w:szCs w:val="24"/>
                </w:rPr>
                <m:t>=</m:t>
              </m:r>
              <m:r>
                <m:rPr>
                  <m:sty m:val="p"/>
                </m:rPr>
                <w:rPr>
                  <w:rFonts w:ascii="Cambria Math" w:eastAsia="宋体" w:hAnsi="Cambria Math" w:cs="宋体" w:hint="eastAsia"/>
                  <w:sz w:val="24"/>
                  <w:szCs w:val="24"/>
                </w:rPr>
                <m:t>1</m:t>
              </m:r>
            </m:sub>
            <m:sup>
              <m:r>
                <m:rPr>
                  <m:sty m:val="p"/>
                </m:rPr>
                <w:rPr>
                  <w:rFonts w:ascii="Cambria Math" w:eastAsia="宋体" w:hAnsi="Cambria Math" w:cs="宋体" w:hint="eastAsia"/>
                  <w:sz w:val="24"/>
                  <w:szCs w:val="24"/>
                </w:rPr>
                <m:t>k</m:t>
              </m:r>
            </m:sup>
            <m:e>
              <m:nary>
                <m:naryPr>
                  <m:chr m:val="∑"/>
                  <m:ctrlPr>
                    <w:rPr>
                      <w:rFonts w:ascii="Cambria Math" w:eastAsia="宋体" w:hAnsi="Cambria Math" w:cs="宋体"/>
                      <w:sz w:val="24"/>
                      <w:szCs w:val="24"/>
                    </w:rPr>
                  </m:ctrlPr>
                </m:naryPr>
                <m:sub>
                  <m:sSub>
                    <m:sSubPr>
                      <m:ctrlPr>
                        <w:rPr>
                          <w:rFonts w:ascii="Cambria Math" w:eastAsia="宋体" w:hAnsi="Cambria Math" w:cs="宋体"/>
                          <w:sz w:val="24"/>
                          <w:szCs w:val="24"/>
                        </w:rPr>
                      </m:ctrlPr>
                    </m:sSubPr>
                    <m:e>
                      <m:r>
                        <w:rPr>
                          <w:rFonts w:ascii="Cambria Math" w:eastAsia="宋体" w:hAnsi="Cambria Math" w:cs="宋体"/>
                          <w:sz w:val="24"/>
                          <w:szCs w:val="24"/>
                        </w:rPr>
                        <m:t>D</m:t>
                      </m:r>
                    </m:e>
                    <m:sub>
                      <m:r>
                        <w:rPr>
                          <w:rFonts w:ascii="Cambria Math" w:eastAsia="宋体" w:hAnsi="Cambria Math" w:cs="宋体"/>
                          <w:sz w:val="24"/>
                          <w:szCs w:val="24"/>
                        </w:rPr>
                        <m:t>i</m:t>
                      </m:r>
                    </m:sub>
                  </m:sSub>
                  <m:r>
                    <w:rPr>
                      <w:rFonts w:ascii="Cambria Math" w:eastAsia="宋体" w:hAnsi="Cambria Math" w:cs="宋体"/>
                      <w:sz w:val="24"/>
                      <w:szCs w:val="24"/>
                    </w:rPr>
                    <m:t>ϵ</m:t>
                  </m:r>
                  <m:sSub>
                    <m:sSubPr>
                      <m:ctrlPr>
                        <w:rPr>
                          <w:rFonts w:ascii="Cambria Math" w:eastAsia="宋体" w:hAnsi="Cambria Math" w:cs="宋体"/>
                          <w:sz w:val="24"/>
                          <w:szCs w:val="24"/>
                        </w:rPr>
                      </m:ctrlPr>
                    </m:sSubPr>
                    <m:e>
                      <m:sSub>
                        <m:sSubPr>
                          <m:ctrlPr>
                            <w:rPr>
                              <w:rFonts w:ascii="Cambria Math" w:eastAsia="宋体" w:hAnsi="Cambria Math" w:cs="宋体"/>
                              <w:sz w:val="24"/>
                              <w:szCs w:val="24"/>
                            </w:rPr>
                          </m:ctrlPr>
                        </m:sSubPr>
                        <m:e>
                          <m:r>
                            <w:rPr>
                              <w:rFonts w:ascii="Cambria Math" w:eastAsia="宋体" w:hAnsi="Cambria Math" w:cs="宋体"/>
                              <w:sz w:val="24"/>
                              <w:szCs w:val="24"/>
                            </w:rPr>
                            <m:t>C</m:t>
                          </m:r>
                        </m:e>
                        <m:sub>
                          <m:r>
                            <w:rPr>
                              <w:rFonts w:ascii="Cambria Math" w:eastAsia="宋体" w:hAnsi="Cambria Math" w:cs="宋体"/>
                              <w:sz w:val="24"/>
                              <w:szCs w:val="24"/>
                            </w:rPr>
                            <m:t>j</m:t>
                          </m:r>
                        </m:sub>
                      </m:sSub>
                    </m:e>
                    <m:sub>
                      <m:r>
                        <w:rPr>
                          <w:rFonts w:ascii="Cambria Math" w:eastAsia="宋体" w:hAnsi="Cambria Math" w:cs="宋体"/>
                          <w:sz w:val="24"/>
                          <w:szCs w:val="24"/>
                        </w:rPr>
                        <m:t>i</m:t>
                      </m:r>
                    </m:sub>
                  </m:sSub>
                </m:sub>
                <m:sup>
                  <m:r>
                    <w:rPr>
                      <w:rFonts w:ascii="Cambria Math" w:eastAsia="宋体" w:hAnsi="Cambria Math" w:cs="宋体"/>
                      <w:sz w:val="24"/>
                      <w:szCs w:val="24"/>
                    </w:rPr>
                    <m:t>n</m:t>
                  </m:r>
                </m:sup>
                <m:e>
                  <m:r>
                    <w:rPr>
                      <w:rFonts w:ascii="Cambria Math" w:eastAsia="宋体" w:hAnsi="Cambria Math" w:cs="宋体"/>
                      <w:sz w:val="24"/>
                      <w:szCs w:val="24"/>
                    </w:rPr>
                    <m:t>d</m:t>
                  </m:r>
                  <m:r>
                    <m:rPr>
                      <m:sty m:val="p"/>
                    </m:rPr>
                    <w:rPr>
                      <w:rFonts w:ascii="Cambria Math" w:eastAsia="宋体" w:hAnsi="Cambria Math" w:cs="宋体"/>
                      <w:sz w:val="24"/>
                      <w:szCs w:val="24"/>
                    </w:rPr>
                    <m:t>(</m:t>
                  </m:r>
                  <m:sSub>
                    <m:sSubPr>
                      <m:ctrlPr>
                        <w:rPr>
                          <w:rFonts w:ascii="Cambria Math" w:eastAsia="宋体" w:hAnsi="Cambria Math" w:cs="宋体"/>
                          <w:sz w:val="24"/>
                          <w:szCs w:val="24"/>
                        </w:rPr>
                      </m:ctrlPr>
                    </m:sSubPr>
                    <m:e>
                      <m:r>
                        <w:rPr>
                          <w:rFonts w:ascii="Cambria Math" w:eastAsia="宋体" w:hAnsi="Cambria Math" w:cs="宋体"/>
                          <w:sz w:val="24"/>
                          <w:szCs w:val="24"/>
                        </w:rPr>
                        <m:t>D</m:t>
                      </m:r>
                    </m:e>
                    <m:sub>
                      <m:r>
                        <w:rPr>
                          <w:rFonts w:ascii="Cambria Math" w:eastAsia="宋体" w:hAnsi="Cambria Math" w:cs="宋体"/>
                          <w:sz w:val="24"/>
                          <w:szCs w:val="24"/>
                        </w:rPr>
                        <m:t>i</m:t>
                      </m:r>
                    </m:sub>
                  </m:sSub>
                  <m:r>
                    <m:rPr>
                      <m:sty m:val="p"/>
                    </m:rPr>
                    <w:rPr>
                      <w:rFonts w:ascii="Cambria Math" w:eastAsia="宋体" w:hAnsi="Cambria Math" w:cs="宋体"/>
                      <w:sz w:val="24"/>
                      <w:szCs w:val="24"/>
                    </w:rPr>
                    <m:t>,</m:t>
                  </m:r>
                  <m:sSub>
                    <m:sSubPr>
                      <m:ctrlPr>
                        <w:rPr>
                          <w:rFonts w:ascii="Cambria Math" w:eastAsia="宋体" w:hAnsi="Cambria Math" w:cs="宋体"/>
                          <w:sz w:val="24"/>
                          <w:szCs w:val="24"/>
                        </w:rPr>
                      </m:ctrlPr>
                    </m:sSubPr>
                    <m:e>
                      <m:r>
                        <w:rPr>
                          <w:rFonts w:ascii="Cambria Math" w:eastAsia="宋体" w:hAnsi="Cambria Math" w:cs="宋体"/>
                          <w:sz w:val="24"/>
                          <w:szCs w:val="24"/>
                        </w:rPr>
                        <m:t>C</m:t>
                      </m:r>
                    </m:e>
                    <m:sub>
                      <m:r>
                        <w:rPr>
                          <w:rFonts w:ascii="Cambria Math" w:eastAsia="宋体" w:hAnsi="Cambria Math" w:cs="宋体"/>
                          <w:sz w:val="24"/>
                          <w:szCs w:val="24"/>
                        </w:rPr>
                        <m:t>j</m:t>
                      </m:r>
                    </m:sub>
                  </m:sSub>
                  <m:r>
                    <m:rPr>
                      <m:sty m:val="p"/>
                    </m:rPr>
                    <w:rPr>
                      <w:rFonts w:ascii="Cambria Math" w:eastAsia="宋体" w:hAnsi="Cambria Math" w:cs="宋体"/>
                      <w:sz w:val="24"/>
                      <w:szCs w:val="24"/>
                    </w:rPr>
                    <m:t>)</m:t>
                  </m:r>
                </m:e>
              </m:nary>
            </m:e>
          </m:nary>
        </m:oMath>
      </m:oMathPara>
    </w:p>
    <w:p w14:paraId="4286B24E" w14:textId="77777777" w:rsidR="00C45710" w:rsidRPr="00385C0A" w:rsidRDefault="00C45710" w:rsidP="00044380">
      <w:pPr>
        <w:spacing w:line="360" w:lineRule="auto"/>
        <w:ind w:firstLineChars="200" w:firstLine="480"/>
        <w:jc w:val="both"/>
        <w:rPr>
          <w:rFonts w:ascii="宋体" w:eastAsia="宋体" w:hAnsi="宋体" w:cs="宋体"/>
          <w:sz w:val="24"/>
          <w:szCs w:val="24"/>
        </w:rPr>
      </w:pPr>
      <w:r w:rsidRPr="00385C0A">
        <w:rPr>
          <w:rFonts w:ascii="宋体" w:eastAsia="宋体" w:hAnsi="宋体" w:cs="宋体" w:hint="eastAsia"/>
          <w:sz w:val="24"/>
          <w:szCs w:val="24"/>
        </w:rPr>
        <w:t>粒子的适应度值表示各个类内数据对象之间的相似度，适应度值越小则表明类内数据对象的结合程度越紧密，聚类效果越好。适应度函数可以表示为：</w:t>
      </w:r>
    </w:p>
    <w:p w14:paraId="447321D1" w14:textId="532F9CEF" w:rsidR="00C45710" w:rsidRPr="00044380" w:rsidRDefault="00C45710" w:rsidP="00044380">
      <w:pPr>
        <w:spacing w:line="360" w:lineRule="auto"/>
        <w:ind w:leftChars="193" w:left="425" w:firstLine="200"/>
        <w:jc w:val="both"/>
        <w:rPr>
          <w:rFonts w:ascii="宋体" w:eastAsia="宋体" w:hAnsi="宋体" w:cs="宋体"/>
          <w:sz w:val="24"/>
          <w:szCs w:val="24"/>
        </w:rPr>
      </w:pPr>
      <m:oMathPara>
        <m:oMathParaPr>
          <m:jc m:val="left"/>
        </m:oMathParaPr>
        <m:oMath>
          <m:r>
            <m:rPr>
              <m:sty m:val="p"/>
            </m:rPr>
            <w:rPr>
              <w:rFonts w:ascii="Cambria Math" w:eastAsia="宋体" w:hAnsi="Cambria Math" w:cs="宋体" w:hint="eastAsia"/>
              <w:sz w:val="24"/>
              <w:szCs w:val="24"/>
            </w:rPr>
            <m:t>fitness=</m:t>
          </m:r>
          <m:r>
            <m:rPr>
              <m:sty m:val="p"/>
            </m:rPr>
            <w:rPr>
              <w:rFonts w:ascii="Cambria Math" w:eastAsia="宋体" w:hAnsi="Cambria Math" w:cs="宋体"/>
              <w:sz w:val="24"/>
              <w:szCs w:val="24"/>
            </w:rPr>
            <m:t>MSE</m:t>
          </m:r>
        </m:oMath>
      </m:oMathPara>
    </w:p>
    <w:p w14:paraId="0FE533B5" w14:textId="7A6D1DD4" w:rsidR="00C45710" w:rsidRPr="00385C0A" w:rsidRDefault="00C45710" w:rsidP="00044380">
      <w:pPr>
        <w:spacing w:line="360" w:lineRule="auto"/>
        <w:ind w:firstLineChars="200" w:firstLine="480"/>
        <w:jc w:val="both"/>
        <w:rPr>
          <w:rFonts w:ascii="宋体" w:eastAsia="宋体" w:hAnsi="宋体" w:cs="宋体"/>
          <w:sz w:val="24"/>
          <w:szCs w:val="24"/>
        </w:rPr>
      </w:pPr>
      <w:r w:rsidRPr="00385C0A">
        <w:rPr>
          <w:rFonts w:ascii="宋体" w:eastAsia="宋体" w:hAnsi="宋体" w:cs="宋体" w:hint="eastAsia"/>
          <w:sz w:val="24"/>
          <w:szCs w:val="24"/>
        </w:rPr>
        <w:t>虽然粒子的飞行方向受聚类中心的牵引，但是每次迭代完成无法落到具体的样本点上，这就增加了聚类中心选择的难度。为降低噪音点的影响，本文借助K-中心点的思想，在每次K-means聚类完成后，选择与聚类均值最近的样本点作为聚类中心，不仅加快了收敛速度，还可以防止空簇的发生。</w:t>
      </w:r>
    </w:p>
    <w:p w14:paraId="66FD65FE" w14:textId="44C3F25C" w:rsidR="00C45710" w:rsidRPr="00044380" w:rsidRDefault="00C45710" w:rsidP="00044380">
      <w:pPr>
        <w:spacing w:line="360" w:lineRule="auto"/>
        <w:ind w:leftChars="193" w:left="425" w:firstLineChars="200" w:firstLine="480"/>
        <w:jc w:val="both"/>
        <w:rPr>
          <w:rFonts w:ascii="宋体" w:eastAsia="宋体" w:hAnsi="宋体" w:cs="宋体"/>
          <w:sz w:val="24"/>
          <w:szCs w:val="24"/>
        </w:rPr>
      </w:pPr>
      <m:oMathPara>
        <m:oMathParaPr>
          <m:jc m:val="left"/>
        </m:oMathParaPr>
        <m:oMath>
          <m:r>
            <m:rPr>
              <m:sty m:val="p"/>
            </m:rPr>
            <w:rPr>
              <w:rFonts w:ascii="Cambria Math" w:eastAsia="宋体" w:hAnsi="Cambria Math" w:cs="宋体"/>
              <w:sz w:val="24"/>
              <w:szCs w:val="24"/>
            </w:rPr>
            <m:t>Center</m:t>
          </m:r>
          <m:d>
            <m:dPr>
              <m:ctrlPr>
                <w:rPr>
                  <w:rFonts w:ascii="Cambria Math" w:eastAsia="宋体" w:hAnsi="Cambria Math" w:cs="宋体"/>
                  <w:sz w:val="24"/>
                  <w:szCs w:val="24"/>
                </w:rPr>
              </m:ctrlPr>
            </m:dPr>
            <m:e>
              <m:r>
                <m:rPr>
                  <m:sty m:val="p"/>
                </m:rPr>
                <w:rPr>
                  <w:rFonts w:ascii="Cambria Math" w:eastAsia="宋体" w:hAnsi="Cambria Math" w:cs="宋体"/>
                  <w:sz w:val="24"/>
                  <w:szCs w:val="24"/>
                </w:rPr>
                <m:t>i,t</m:t>
              </m:r>
            </m:e>
          </m:d>
          <m:r>
            <m:rPr>
              <m:sty m:val="p"/>
            </m:rPr>
            <w:rPr>
              <w:rFonts w:ascii="Cambria Math" w:eastAsia="宋体" w:hAnsi="Cambria Math" w:cs="宋体"/>
              <w:sz w:val="24"/>
              <w:szCs w:val="24"/>
            </w:rPr>
            <m:t>=argmin{dis</m:t>
          </m:r>
          <m:d>
            <m:dPr>
              <m:ctrlPr>
                <w:rPr>
                  <w:rFonts w:ascii="Cambria Math" w:eastAsia="宋体" w:hAnsi="Cambria Math" w:cs="宋体"/>
                  <w:sz w:val="24"/>
                  <w:szCs w:val="24"/>
                </w:rPr>
              </m:ctrlPr>
            </m:dPr>
            <m:e>
              <m:r>
                <m:rPr>
                  <m:sty m:val="p"/>
                </m:rPr>
                <w:rPr>
                  <w:rFonts w:ascii="Cambria Math" w:eastAsia="宋体" w:hAnsi="Cambria Math" w:cs="宋体"/>
                  <w:sz w:val="24"/>
                  <w:szCs w:val="24"/>
                </w:rPr>
                <m:t>avg,x</m:t>
              </m:r>
            </m:e>
          </m:d>
          <m:r>
            <m:rPr>
              <m:sty m:val="p"/>
            </m:rPr>
            <w:rPr>
              <w:rFonts w:ascii="Cambria Math" w:eastAsia="宋体" w:hAnsi="Cambria Math" w:cs="宋体"/>
              <w:sz w:val="24"/>
              <w:szCs w:val="24"/>
            </w:rPr>
            <m:t>}</m:t>
          </m:r>
        </m:oMath>
      </m:oMathPara>
    </w:p>
    <w:p w14:paraId="405293D3" w14:textId="77777777" w:rsidR="00AB0A08" w:rsidRDefault="00C45710" w:rsidP="00044380">
      <w:pPr>
        <w:spacing w:line="360" w:lineRule="auto"/>
        <w:ind w:firstLineChars="200" w:firstLine="480"/>
        <w:jc w:val="both"/>
        <w:rPr>
          <w:rFonts w:ascii="宋体" w:eastAsia="宋体" w:hAnsi="宋体" w:cs="宋体"/>
          <w:sz w:val="24"/>
          <w:szCs w:val="24"/>
        </w:rPr>
      </w:pPr>
      <w:r w:rsidRPr="00385C0A">
        <w:rPr>
          <w:rFonts w:ascii="宋体" w:eastAsia="宋体" w:hAnsi="宋体" w:cs="宋体" w:hint="eastAsia"/>
          <w:sz w:val="24"/>
          <w:szCs w:val="24"/>
        </w:rPr>
        <w:t>此公式表示在第t次迭代过程中，第i个聚类平均值与所有样本的距离，距离最近的那个样本的索引即为聚类中心索引。</w:t>
      </w:r>
    </w:p>
    <w:p w14:paraId="360F71FE" w14:textId="2403D1E4" w:rsidR="001C73EE" w:rsidRDefault="00A95C0B" w:rsidP="00804B56">
      <w:pPr>
        <w:spacing w:line="360" w:lineRule="auto"/>
        <w:ind w:firstLineChars="200" w:firstLine="480"/>
        <w:jc w:val="both"/>
        <w:rPr>
          <w:rFonts w:ascii="宋体" w:eastAsia="宋体" w:hAnsi="宋体" w:cs="宋体"/>
          <w:sz w:val="24"/>
          <w:szCs w:val="24"/>
        </w:rPr>
      </w:pPr>
      <w:r w:rsidRPr="00804B56">
        <w:rPr>
          <w:rFonts w:ascii="宋体" w:eastAsia="宋体" w:hAnsi="宋体" w:cs="宋体" w:hint="eastAsia"/>
          <w:sz w:val="24"/>
          <w:szCs w:val="24"/>
        </w:rPr>
        <w:t>为了验证算法的有效性和可行性，本文采用U</w:t>
      </w:r>
      <w:r w:rsidRPr="00804B56">
        <w:rPr>
          <w:rFonts w:ascii="宋体" w:eastAsia="宋体" w:hAnsi="宋体" w:cs="宋体"/>
          <w:sz w:val="24"/>
          <w:szCs w:val="24"/>
        </w:rPr>
        <w:t>CI</w:t>
      </w:r>
      <w:r w:rsidRPr="00804B56">
        <w:rPr>
          <w:rFonts w:ascii="宋体" w:eastAsia="宋体" w:hAnsi="宋体" w:cs="宋体" w:hint="eastAsia"/>
          <w:sz w:val="24"/>
          <w:szCs w:val="24"/>
        </w:rPr>
        <w:t>的I</w:t>
      </w:r>
      <w:r w:rsidRPr="00804B56">
        <w:rPr>
          <w:rFonts w:ascii="宋体" w:eastAsia="宋体" w:hAnsi="宋体" w:cs="宋体"/>
          <w:sz w:val="24"/>
          <w:szCs w:val="24"/>
        </w:rPr>
        <w:t>ris</w:t>
      </w:r>
      <w:r w:rsidRPr="00804B56">
        <w:rPr>
          <w:rFonts w:ascii="宋体" w:eastAsia="宋体" w:hAnsi="宋体" w:cs="宋体" w:hint="eastAsia"/>
          <w:sz w:val="24"/>
          <w:szCs w:val="24"/>
        </w:rPr>
        <w:t>数据集、W</w:t>
      </w:r>
      <w:r w:rsidRPr="00804B56">
        <w:rPr>
          <w:rFonts w:ascii="宋体" w:eastAsia="宋体" w:hAnsi="宋体" w:cs="宋体"/>
          <w:sz w:val="24"/>
          <w:szCs w:val="24"/>
        </w:rPr>
        <w:t>ine</w:t>
      </w:r>
      <w:r w:rsidRPr="00804B56">
        <w:rPr>
          <w:rFonts w:ascii="宋体" w:eastAsia="宋体" w:hAnsi="宋体" w:cs="宋体" w:hint="eastAsia"/>
          <w:sz w:val="24"/>
          <w:szCs w:val="24"/>
        </w:rPr>
        <w:t>数据集和Glass数据集进行实验，</w:t>
      </w:r>
      <w:r w:rsidR="00804B56" w:rsidRPr="00804B56">
        <w:rPr>
          <w:rFonts w:ascii="宋体" w:eastAsia="宋体" w:hAnsi="宋体" w:cs="宋体" w:hint="eastAsia"/>
          <w:sz w:val="24"/>
          <w:szCs w:val="24"/>
        </w:rPr>
        <w:t>为验证本文算法的可行性，本文采用purity、适应度值、收敛度曲线、D</w:t>
      </w:r>
      <w:r w:rsidR="00804B56" w:rsidRPr="00804B56">
        <w:rPr>
          <w:rFonts w:ascii="宋体" w:eastAsia="宋体" w:hAnsi="宋体" w:cs="宋体"/>
          <w:sz w:val="24"/>
          <w:szCs w:val="24"/>
        </w:rPr>
        <w:t>avies-Bouldin index</w:t>
      </w:r>
      <w:r w:rsidR="00804B56" w:rsidRPr="00804B56">
        <w:rPr>
          <w:rFonts w:ascii="宋体" w:eastAsia="宋体" w:hAnsi="宋体" w:cs="宋体" w:hint="eastAsia"/>
          <w:sz w:val="24"/>
          <w:szCs w:val="24"/>
        </w:rPr>
        <w:t>、D</w:t>
      </w:r>
      <w:r w:rsidR="00804B56" w:rsidRPr="00804B56">
        <w:rPr>
          <w:rFonts w:ascii="宋体" w:eastAsia="宋体" w:hAnsi="宋体" w:cs="宋体"/>
          <w:sz w:val="24"/>
          <w:szCs w:val="24"/>
        </w:rPr>
        <w:t>unn's index</w:t>
      </w:r>
      <w:r w:rsidR="00804B56" w:rsidRPr="00804B56">
        <w:rPr>
          <w:rFonts w:ascii="宋体" w:eastAsia="宋体" w:hAnsi="宋体" w:cs="宋体" w:hint="eastAsia"/>
          <w:sz w:val="24"/>
          <w:szCs w:val="24"/>
        </w:rPr>
        <w:t>和Sil</w:t>
      </w:r>
      <w:r w:rsidR="00804B56" w:rsidRPr="00804B56">
        <w:rPr>
          <w:rFonts w:ascii="宋体" w:eastAsia="宋体" w:hAnsi="宋体" w:cs="宋体"/>
          <w:sz w:val="24"/>
          <w:szCs w:val="24"/>
        </w:rPr>
        <w:t>houette coefficient</w:t>
      </w:r>
      <w:r w:rsidR="00804B56" w:rsidRPr="00804B56">
        <w:rPr>
          <w:rFonts w:ascii="宋体" w:eastAsia="宋体" w:hAnsi="宋体" w:cs="宋体" w:hint="eastAsia"/>
          <w:sz w:val="24"/>
          <w:szCs w:val="24"/>
        </w:rPr>
        <w:t>作为聚类结果评判标准。</w:t>
      </w:r>
    </w:p>
    <w:p w14:paraId="5D113C65" w14:textId="04755328" w:rsidR="00804B56" w:rsidRDefault="00804B56" w:rsidP="00FF2531">
      <w:pPr>
        <w:spacing w:line="360" w:lineRule="auto"/>
        <w:ind w:firstLineChars="200" w:firstLine="480"/>
        <w:jc w:val="both"/>
        <w:rPr>
          <w:rFonts w:ascii="宋体" w:eastAsia="宋体" w:hAnsi="宋体" w:cs="宋体"/>
          <w:sz w:val="24"/>
          <w:szCs w:val="24"/>
        </w:rPr>
      </w:pPr>
      <w:r w:rsidRPr="00FF2531">
        <w:rPr>
          <w:rFonts w:ascii="宋体" w:eastAsia="宋体" w:hAnsi="宋体" w:cs="宋体" w:hint="eastAsia"/>
          <w:sz w:val="24"/>
          <w:szCs w:val="24"/>
        </w:rPr>
        <w:t>为验证算法的聚类纯度，本文将集成算法拆分成单一算法模型S</w:t>
      </w:r>
      <w:r w:rsidRPr="00FF2531">
        <w:rPr>
          <w:rFonts w:ascii="宋体" w:eastAsia="宋体" w:hAnsi="宋体" w:cs="宋体"/>
          <w:sz w:val="24"/>
          <w:szCs w:val="24"/>
        </w:rPr>
        <w:t>OM</w:t>
      </w:r>
      <w:r w:rsidRPr="00FF2531">
        <w:rPr>
          <w:rFonts w:ascii="宋体" w:eastAsia="宋体" w:hAnsi="宋体" w:cs="宋体" w:hint="eastAsia"/>
          <w:sz w:val="24"/>
          <w:szCs w:val="24"/>
        </w:rPr>
        <w:t>、P</w:t>
      </w:r>
      <w:r w:rsidRPr="00FF2531">
        <w:rPr>
          <w:rFonts w:ascii="宋体" w:eastAsia="宋体" w:hAnsi="宋体" w:cs="宋体"/>
          <w:sz w:val="24"/>
          <w:szCs w:val="24"/>
        </w:rPr>
        <w:t>SO/K-</w:t>
      </w:r>
      <w:r w:rsidRPr="00FF2531">
        <w:rPr>
          <w:rFonts w:ascii="宋体" w:eastAsia="宋体" w:hAnsi="宋体" w:cs="宋体" w:hint="eastAsia"/>
          <w:sz w:val="24"/>
          <w:szCs w:val="24"/>
        </w:rPr>
        <w:t>mea</w:t>
      </w:r>
      <w:r w:rsidRPr="00FF2531">
        <w:rPr>
          <w:rFonts w:ascii="宋体" w:eastAsia="宋体" w:hAnsi="宋体" w:cs="宋体"/>
          <w:sz w:val="24"/>
          <w:szCs w:val="24"/>
        </w:rPr>
        <w:t>ns</w:t>
      </w:r>
      <w:r w:rsidRPr="00FF2531">
        <w:rPr>
          <w:rFonts w:ascii="宋体" w:eastAsia="宋体" w:hAnsi="宋体" w:cs="宋体" w:hint="eastAsia"/>
          <w:sz w:val="24"/>
          <w:szCs w:val="24"/>
        </w:rPr>
        <w:t>、K-means与本文算法在纯度上进行比较，在每组数据集上重复实验20次，取准确率最高值进行比较，如图3所示。</w:t>
      </w:r>
    </w:p>
    <w:p w14:paraId="22034C50" w14:textId="0D5156A3" w:rsidR="000631FA" w:rsidRPr="000F4695" w:rsidRDefault="000631FA" w:rsidP="007238C7">
      <w:pPr>
        <w:ind w:firstLineChars="200" w:firstLine="480"/>
        <w:rPr>
          <w:rFonts w:ascii="宋体" w:eastAsia="宋体" w:hAnsi="宋体" w:cs="宋体"/>
          <w:sz w:val="24"/>
          <w:szCs w:val="24"/>
        </w:rPr>
      </w:pPr>
      <w:r w:rsidRPr="000F4695">
        <w:rPr>
          <w:rFonts w:ascii="宋体" w:eastAsia="宋体" w:hAnsi="宋体" w:cs="宋体" w:hint="eastAsia"/>
          <w:sz w:val="24"/>
          <w:szCs w:val="24"/>
        </w:rPr>
        <w:lastRenderedPageBreak/>
        <w:t>除此之外，本</w:t>
      </w:r>
      <w:r w:rsidR="001535C5" w:rsidRPr="000F4695">
        <w:rPr>
          <w:rFonts w:ascii="宋体" w:eastAsia="宋体" w:hAnsi="宋体" w:cs="宋体" w:hint="eastAsia"/>
          <w:sz w:val="24"/>
          <w:szCs w:val="24"/>
        </w:rPr>
        <w:t>发明</w:t>
      </w:r>
      <w:r w:rsidRPr="000F4695">
        <w:rPr>
          <w:rFonts w:ascii="宋体" w:eastAsia="宋体" w:hAnsi="宋体" w:cs="宋体" w:hint="eastAsia"/>
          <w:sz w:val="24"/>
          <w:szCs w:val="24"/>
        </w:rPr>
        <w:t>与P</w:t>
      </w:r>
      <w:r w:rsidRPr="000F4695">
        <w:rPr>
          <w:rFonts w:ascii="宋体" w:eastAsia="宋体" w:hAnsi="宋体" w:cs="宋体"/>
          <w:sz w:val="24"/>
          <w:szCs w:val="24"/>
        </w:rPr>
        <w:t>SO&amp;K</w:t>
      </w:r>
      <w:r w:rsidRPr="000F4695">
        <w:rPr>
          <w:rFonts w:ascii="宋体" w:eastAsia="宋体" w:hAnsi="宋体" w:cs="宋体" w:hint="eastAsia"/>
          <w:sz w:val="24"/>
          <w:szCs w:val="24"/>
        </w:rPr>
        <w:t>-means算法进行了对比，如表</w:t>
      </w:r>
      <w:r w:rsidR="009E663E" w:rsidRPr="000F4695">
        <w:rPr>
          <w:rFonts w:ascii="宋体" w:eastAsia="宋体" w:hAnsi="宋体" w:cs="宋体" w:hint="eastAsia"/>
          <w:sz w:val="24"/>
          <w:szCs w:val="24"/>
        </w:rPr>
        <w:t>1</w:t>
      </w:r>
      <w:r w:rsidRPr="000F4695">
        <w:rPr>
          <w:rFonts w:ascii="宋体" w:eastAsia="宋体" w:hAnsi="宋体" w:cs="宋体" w:hint="eastAsia"/>
          <w:sz w:val="24"/>
          <w:szCs w:val="24"/>
        </w:rPr>
        <w:t>、表</w:t>
      </w:r>
      <w:r w:rsidR="009E663E" w:rsidRPr="000F4695">
        <w:rPr>
          <w:rFonts w:ascii="宋体" w:eastAsia="宋体" w:hAnsi="宋体" w:cs="宋体" w:hint="eastAsia"/>
          <w:sz w:val="24"/>
          <w:szCs w:val="24"/>
        </w:rPr>
        <w:t>2</w:t>
      </w:r>
      <w:r w:rsidRPr="000F4695">
        <w:rPr>
          <w:rFonts w:ascii="宋体" w:eastAsia="宋体" w:hAnsi="宋体" w:cs="宋体" w:hint="eastAsia"/>
          <w:sz w:val="24"/>
          <w:szCs w:val="24"/>
        </w:rPr>
        <w:t>所示。</w:t>
      </w:r>
    </w:p>
    <w:p w14:paraId="4DD6D7AA" w14:textId="435B1E96" w:rsidR="00545B0B" w:rsidRPr="000F4695" w:rsidRDefault="00545B0B" w:rsidP="00545B0B">
      <w:pPr>
        <w:ind w:firstLineChars="200" w:firstLine="480"/>
        <w:rPr>
          <w:rFonts w:ascii="宋体" w:eastAsia="宋体" w:hAnsi="宋体" w:cs="宋体"/>
          <w:sz w:val="24"/>
          <w:szCs w:val="24"/>
        </w:rPr>
      </w:pPr>
      <w:r w:rsidRPr="000F4695">
        <w:rPr>
          <w:rFonts w:ascii="宋体" w:eastAsia="宋体" w:hAnsi="宋体" w:cs="宋体" w:hint="eastAsia"/>
          <w:sz w:val="24"/>
          <w:szCs w:val="24"/>
        </w:rPr>
        <w:t>实验还将从D</w:t>
      </w:r>
      <w:r w:rsidRPr="000F4695">
        <w:rPr>
          <w:rFonts w:ascii="宋体" w:eastAsia="宋体" w:hAnsi="宋体" w:cs="宋体"/>
          <w:sz w:val="24"/>
          <w:szCs w:val="24"/>
        </w:rPr>
        <w:t>avies-Bouldin index</w:t>
      </w:r>
      <w:r w:rsidRPr="000F4695">
        <w:rPr>
          <w:rFonts w:ascii="宋体" w:eastAsia="宋体" w:hAnsi="宋体" w:cs="宋体" w:hint="eastAsia"/>
          <w:sz w:val="24"/>
          <w:szCs w:val="24"/>
        </w:rPr>
        <w:t>、D</w:t>
      </w:r>
      <w:r w:rsidRPr="000F4695">
        <w:rPr>
          <w:rFonts w:ascii="宋体" w:eastAsia="宋体" w:hAnsi="宋体" w:cs="宋体"/>
          <w:sz w:val="24"/>
          <w:szCs w:val="24"/>
        </w:rPr>
        <w:t>unn's index</w:t>
      </w:r>
      <w:r w:rsidRPr="000F4695">
        <w:rPr>
          <w:rFonts w:ascii="宋体" w:eastAsia="宋体" w:hAnsi="宋体" w:cs="宋体" w:hint="eastAsia"/>
          <w:sz w:val="24"/>
          <w:szCs w:val="24"/>
        </w:rPr>
        <w:t>和Sil</w:t>
      </w:r>
      <w:r w:rsidRPr="000F4695">
        <w:rPr>
          <w:rFonts w:ascii="宋体" w:eastAsia="宋体" w:hAnsi="宋体" w:cs="宋体"/>
          <w:sz w:val="24"/>
          <w:szCs w:val="24"/>
        </w:rPr>
        <w:t>houette coefficient</w:t>
      </w:r>
      <w:r w:rsidRPr="000F4695">
        <w:rPr>
          <w:rFonts w:ascii="宋体" w:eastAsia="宋体" w:hAnsi="宋体" w:cs="宋体" w:hint="eastAsia"/>
          <w:sz w:val="24"/>
          <w:szCs w:val="24"/>
        </w:rPr>
        <w:t>方面进行比较。</w:t>
      </w:r>
      <w:r w:rsidRPr="000F4695">
        <w:rPr>
          <w:rFonts w:ascii="宋体" w:eastAsia="宋体" w:hAnsi="宋体" w:cs="宋体"/>
          <w:sz w:val="24"/>
          <w:szCs w:val="24"/>
        </w:rPr>
        <w:t>DB</w:t>
      </w:r>
      <w:r w:rsidRPr="000F4695">
        <w:rPr>
          <w:rFonts w:ascii="宋体" w:eastAsia="宋体" w:hAnsi="宋体" w:cs="宋体" w:hint="eastAsia"/>
          <w:sz w:val="24"/>
          <w:szCs w:val="24"/>
        </w:rPr>
        <w:t>越小意味着类内距离越小，同时类间距离越大，即</w:t>
      </w:r>
      <w:r w:rsidRPr="000F4695">
        <w:rPr>
          <w:rFonts w:ascii="宋体" w:eastAsia="宋体" w:hAnsi="宋体" w:cs="宋体"/>
          <w:sz w:val="24"/>
          <w:szCs w:val="24"/>
        </w:rPr>
        <w:t>DB</w:t>
      </w:r>
      <w:r w:rsidRPr="000F4695">
        <w:rPr>
          <w:rFonts w:ascii="宋体" w:eastAsia="宋体" w:hAnsi="宋体" w:cs="宋体" w:hint="eastAsia"/>
          <w:sz w:val="24"/>
          <w:szCs w:val="24"/>
        </w:rPr>
        <w:t>越小证明聚类效果越好。D</w:t>
      </w:r>
      <w:r w:rsidRPr="000F4695">
        <w:rPr>
          <w:rFonts w:ascii="宋体" w:eastAsia="宋体" w:hAnsi="宋体" w:cs="宋体"/>
          <w:sz w:val="24"/>
          <w:szCs w:val="24"/>
        </w:rPr>
        <w:t>I</w:t>
      </w:r>
      <w:r w:rsidRPr="000F4695">
        <w:rPr>
          <w:rFonts w:ascii="宋体" w:eastAsia="宋体" w:hAnsi="宋体" w:cs="宋体" w:hint="eastAsia"/>
          <w:sz w:val="24"/>
          <w:szCs w:val="24"/>
        </w:rPr>
        <w:t>越大意味着类内距离越小，类间距离越大，聚类效果越好。轮廓系数Sil</w:t>
      </w:r>
      <w:r w:rsidRPr="000F4695">
        <w:rPr>
          <w:rFonts w:ascii="宋体" w:eastAsia="宋体" w:hAnsi="宋体" w:cs="宋体"/>
          <w:sz w:val="24"/>
          <w:szCs w:val="24"/>
        </w:rPr>
        <w:t>houette coefficient</w:t>
      </w:r>
      <w:r w:rsidRPr="000F4695">
        <w:rPr>
          <w:rFonts w:ascii="宋体" w:eastAsia="宋体" w:hAnsi="宋体" w:cs="宋体" w:hint="eastAsia"/>
          <w:sz w:val="24"/>
          <w:szCs w:val="24"/>
        </w:rPr>
        <w:t>的值是介于</w:t>
      </w:r>
      <w:r w:rsidRPr="000F4695">
        <w:rPr>
          <w:rFonts w:ascii="宋体" w:eastAsia="宋体" w:hAnsi="宋体" w:cs="宋体"/>
          <w:sz w:val="24"/>
          <w:szCs w:val="24"/>
        </w:rPr>
        <w:t xml:space="preserve"> [</w:t>
      </w:r>
      <w:r w:rsidRPr="000F4695">
        <w:rPr>
          <w:rFonts w:ascii="微软雅黑" w:eastAsia="微软雅黑" w:hAnsi="微软雅黑" w:cs="微软雅黑" w:hint="eastAsia"/>
          <w:sz w:val="24"/>
          <w:szCs w:val="24"/>
        </w:rPr>
        <w:t>−</w:t>
      </w:r>
      <w:r w:rsidRPr="000F4695">
        <w:rPr>
          <w:rFonts w:ascii="宋体" w:eastAsia="宋体" w:hAnsi="宋体" w:cs="宋体"/>
          <w:sz w:val="24"/>
          <w:szCs w:val="24"/>
        </w:rPr>
        <w:t xml:space="preserve">1,1] </w:t>
      </w:r>
      <w:r w:rsidRPr="000F4695">
        <w:rPr>
          <w:rFonts w:ascii="宋体" w:eastAsia="宋体" w:hAnsi="宋体" w:cs="宋体" w:hint="eastAsia"/>
          <w:sz w:val="24"/>
          <w:szCs w:val="24"/>
        </w:rPr>
        <w:t>，越趋近于</w:t>
      </w:r>
      <w:r w:rsidRPr="000F4695">
        <w:rPr>
          <w:rFonts w:ascii="宋体" w:eastAsia="宋体" w:hAnsi="宋体" w:cs="宋体"/>
          <w:sz w:val="24"/>
          <w:szCs w:val="24"/>
        </w:rPr>
        <w:t>1</w:t>
      </w:r>
      <w:r w:rsidRPr="000F4695">
        <w:rPr>
          <w:rFonts w:ascii="宋体" w:eastAsia="宋体" w:hAnsi="宋体" w:cs="宋体" w:hint="eastAsia"/>
          <w:sz w:val="24"/>
          <w:szCs w:val="24"/>
        </w:rPr>
        <w:t>代表内聚度和分离度都相对较优。</w:t>
      </w:r>
      <w:r w:rsidR="00203450" w:rsidRPr="000F4695">
        <w:rPr>
          <w:rFonts w:ascii="宋体" w:eastAsia="宋体" w:hAnsi="宋体" w:cs="宋体" w:hint="eastAsia"/>
          <w:sz w:val="24"/>
          <w:szCs w:val="24"/>
        </w:rPr>
        <w:t>对比如表3，4、5所示。</w:t>
      </w:r>
    </w:p>
    <w:p w14:paraId="15AE5C22" w14:textId="0C003866" w:rsidR="00804B56" w:rsidRPr="00804B56" w:rsidRDefault="00545B0B" w:rsidP="000F4695">
      <w:pPr>
        <w:spacing w:line="360" w:lineRule="auto"/>
        <w:ind w:firstLineChars="200" w:firstLine="480"/>
        <w:jc w:val="both"/>
        <w:rPr>
          <w:rFonts w:ascii="宋体" w:eastAsia="宋体" w:hAnsi="宋体" w:cs="宋体"/>
          <w:sz w:val="24"/>
          <w:szCs w:val="24"/>
        </w:rPr>
      </w:pPr>
      <w:r w:rsidRPr="000F4695">
        <w:rPr>
          <w:rFonts w:ascii="宋体" w:eastAsia="宋体" w:hAnsi="宋体" w:cs="宋体" w:hint="eastAsia"/>
          <w:sz w:val="24"/>
          <w:szCs w:val="24"/>
        </w:rPr>
        <w:t>本文为验证算法的收敛度，将与pso-km算法在I</w:t>
      </w:r>
      <w:r w:rsidRPr="000F4695">
        <w:rPr>
          <w:rFonts w:ascii="宋体" w:eastAsia="宋体" w:hAnsi="宋体" w:cs="宋体"/>
          <w:sz w:val="24"/>
          <w:szCs w:val="24"/>
        </w:rPr>
        <w:t>ris</w:t>
      </w:r>
      <w:r w:rsidRPr="000F4695">
        <w:rPr>
          <w:rFonts w:ascii="宋体" w:eastAsia="宋体" w:hAnsi="宋体" w:cs="宋体" w:hint="eastAsia"/>
          <w:sz w:val="24"/>
          <w:szCs w:val="24"/>
        </w:rPr>
        <w:t>数据集上进行对比，如图4、图5所示。</w:t>
      </w:r>
    </w:p>
    <w:p w14:paraId="5D8FF7B9" w14:textId="77777777" w:rsidR="007D6131" w:rsidRDefault="007D6131" w:rsidP="00044380">
      <w:pPr>
        <w:spacing w:line="360" w:lineRule="auto"/>
        <w:ind w:firstLineChars="200" w:firstLine="480"/>
        <w:jc w:val="both"/>
        <w:rPr>
          <w:rFonts w:ascii="宋体" w:eastAsia="宋体" w:hAnsi="宋体" w:cs="宋体"/>
          <w:sz w:val="24"/>
          <w:szCs w:val="24"/>
        </w:rPr>
        <w:sectPr w:rsidR="007D6131" w:rsidSect="007531DC">
          <w:headerReference w:type="default" r:id="rId24"/>
          <w:headerReference w:type="first" r:id="rId25"/>
          <w:footerReference w:type="first" r:id="rId26"/>
          <w:pgSz w:w="11906" w:h="16838"/>
          <w:pgMar w:top="1440" w:right="1800" w:bottom="1440" w:left="1800" w:header="992" w:footer="992" w:gutter="0"/>
          <w:pgNumType w:start="1"/>
          <w:cols w:space="425"/>
          <w:titlePg/>
          <w:docGrid w:type="lines" w:linePitch="312"/>
        </w:sectPr>
      </w:pPr>
    </w:p>
    <w:p w14:paraId="77CFD38F" w14:textId="77777777" w:rsidR="007D6131" w:rsidRPr="00043A31" w:rsidRDefault="007D6131" w:rsidP="007D6131">
      <w:pPr>
        <w:ind w:firstLine="448"/>
        <w:jc w:val="center"/>
        <w:rPr>
          <w:rFonts w:ascii="宋体" w:eastAsia="宋体" w:hAnsi="宋体" w:cs="宋体"/>
          <w:sz w:val="24"/>
          <w:szCs w:val="24"/>
        </w:rPr>
      </w:pPr>
      <w:r w:rsidRPr="00043A31">
        <w:rPr>
          <w:rFonts w:ascii="宋体" w:eastAsia="宋体" w:hAnsi="宋体" w:cs="宋体" w:hint="eastAsia"/>
          <w:sz w:val="24"/>
          <w:szCs w:val="24"/>
        </w:rPr>
        <w:lastRenderedPageBreak/>
        <w:t>表1</w:t>
      </w:r>
      <w:r w:rsidRPr="00043A31">
        <w:rPr>
          <w:rFonts w:ascii="宋体" w:eastAsia="宋体" w:hAnsi="宋体" w:cs="宋体"/>
          <w:sz w:val="24"/>
          <w:szCs w:val="24"/>
        </w:rPr>
        <w:t xml:space="preserve"> </w:t>
      </w:r>
      <w:r w:rsidRPr="00043A31">
        <w:rPr>
          <w:rFonts w:ascii="宋体" w:eastAsia="宋体" w:hAnsi="宋体" w:cs="宋体" w:hint="eastAsia"/>
          <w:sz w:val="24"/>
          <w:szCs w:val="24"/>
        </w:rPr>
        <w:t>聚类准确率比较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2"/>
        <w:gridCol w:w="1661"/>
        <w:gridCol w:w="1661"/>
        <w:gridCol w:w="1661"/>
        <w:gridCol w:w="1661"/>
      </w:tblGrid>
      <w:tr w:rsidR="007D6131" w:rsidRPr="00170BF3" w14:paraId="0D497788" w14:textId="77777777" w:rsidTr="00945E94">
        <w:tc>
          <w:tcPr>
            <w:tcW w:w="1000" w:type="pct"/>
            <w:tcBorders>
              <w:left w:val="nil"/>
              <w:bottom w:val="single" w:sz="4" w:space="0" w:color="auto"/>
              <w:right w:val="nil"/>
            </w:tcBorders>
            <w:shd w:val="clear" w:color="auto" w:fill="auto"/>
          </w:tcPr>
          <w:p w14:paraId="7AF408C9" w14:textId="77777777" w:rsidR="007D6131" w:rsidRPr="00043A31" w:rsidRDefault="007D6131" w:rsidP="00945E94">
            <w:pPr>
              <w:spacing w:line="276" w:lineRule="auto"/>
              <w:jc w:val="center"/>
              <w:rPr>
                <w:rFonts w:ascii="宋体" w:eastAsia="宋体" w:hAnsi="宋体"/>
                <w:bCs/>
                <w:sz w:val="24"/>
                <w:szCs w:val="24"/>
              </w:rPr>
            </w:pPr>
            <w:r w:rsidRPr="00043A31">
              <w:rPr>
                <w:rFonts w:ascii="宋体" w:eastAsia="宋体" w:hAnsi="宋体" w:hint="eastAsia"/>
                <w:bCs/>
                <w:sz w:val="24"/>
                <w:szCs w:val="24"/>
              </w:rPr>
              <w:t>数据集</w:t>
            </w:r>
          </w:p>
        </w:tc>
        <w:tc>
          <w:tcPr>
            <w:tcW w:w="1000" w:type="pct"/>
            <w:tcBorders>
              <w:left w:val="nil"/>
              <w:bottom w:val="single" w:sz="4" w:space="0" w:color="auto"/>
              <w:right w:val="nil"/>
            </w:tcBorders>
            <w:shd w:val="clear" w:color="auto" w:fill="auto"/>
          </w:tcPr>
          <w:p w14:paraId="7F020053" w14:textId="77777777" w:rsidR="007D6131" w:rsidRPr="00043A31" w:rsidRDefault="007D6131" w:rsidP="00945E94">
            <w:pPr>
              <w:spacing w:line="276" w:lineRule="auto"/>
              <w:jc w:val="center"/>
              <w:rPr>
                <w:rFonts w:ascii="宋体" w:eastAsia="宋体" w:hAnsi="宋体"/>
                <w:bCs/>
                <w:sz w:val="24"/>
                <w:szCs w:val="24"/>
              </w:rPr>
            </w:pPr>
            <w:r w:rsidRPr="00043A31">
              <w:rPr>
                <w:rFonts w:ascii="宋体" w:eastAsia="宋体" w:hAnsi="宋体" w:hint="eastAsia"/>
                <w:bCs/>
                <w:sz w:val="24"/>
                <w:szCs w:val="24"/>
              </w:rPr>
              <w:t>准确率</w:t>
            </w:r>
          </w:p>
        </w:tc>
        <w:tc>
          <w:tcPr>
            <w:tcW w:w="1000" w:type="pct"/>
            <w:tcBorders>
              <w:left w:val="nil"/>
              <w:bottom w:val="single" w:sz="4" w:space="0" w:color="auto"/>
              <w:right w:val="nil"/>
            </w:tcBorders>
            <w:shd w:val="clear" w:color="auto" w:fill="auto"/>
          </w:tcPr>
          <w:p w14:paraId="0AD3735B" w14:textId="77777777" w:rsidR="007D6131" w:rsidRPr="00043A31" w:rsidRDefault="007D6131" w:rsidP="00945E94">
            <w:pPr>
              <w:spacing w:line="276" w:lineRule="auto"/>
              <w:jc w:val="center"/>
              <w:rPr>
                <w:rFonts w:ascii="宋体" w:eastAsia="宋体" w:hAnsi="宋体"/>
                <w:bCs/>
                <w:sz w:val="24"/>
                <w:szCs w:val="24"/>
              </w:rPr>
            </w:pPr>
            <w:r w:rsidRPr="00043A31">
              <w:rPr>
                <w:rFonts w:ascii="宋体" w:eastAsia="宋体" w:hAnsi="宋体" w:hint="eastAsia"/>
                <w:bCs/>
                <w:sz w:val="24"/>
                <w:szCs w:val="24"/>
              </w:rPr>
              <w:t>K</w:t>
            </w:r>
            <w:r w:rsidRPr="00043A31">
              <w:rPr>
                <w:rFonts w:ascii="宋体" w:eastAsia="宋体" w:hAnsi="宋体"/>
                <w:bCs/>
                <w:sz w:val="24"/>
                <w:szCs w:val="24"/>
              </w:rPr>
              <w:t>-means</w:t>
            </w:r>
          </w:p>
        </w:tc>
        <w:tc>
          <w:tcPr>
            <w:tcW w:w="1000" w:type="pct"/>
            <w:tcBorders>
              <w:left w:val="nil"/>
              <w:bottom w:val="single" w:sz="4" w:space="0" w:color="auto"/>
              <w:right w:val="nil"/>
            </w:tcBorders>
            <w:shd w:val="clear" w:color="auto" w:fill="auto"/>
          </w:tcPr>
          <w:p w14:paraId="6CFD1FA1" w14:textId="77777777" w:rsidR="007D6131" w:rsidRPr="00043A31" w:rsidRDefault="007D6131" w:rsidP="00945E94">
            <w:pPr>
              <w:spacing w:line="276" w:lineRule="auto"/>
              <w:jc w:val="center"/>
              <w:rPr>
                <w:rFonts w:ascii="宋体" w:eastAsia="宋体" w:hAnsi="宋体"/>
                <w:bCs/>
                <w:sz w:val="24"/>
                <w:szCs w:val="24"/>
              </w:rPr>
            </w:pPr>
            <w:r w:rsidRPr="00043A31">
              <w:rPr>
                <w:rFonts w:ascii="宋体" w:eastAsia="宋体" w:hAnsi="宋体"/>
                <w:bCs/>
                <w:sz w:val="24"/>
                <w:szCs w:val="24"/>
              </w:rPr>
              <w:t>p</w:t>
            </w:r>
            <w:r w:rsidRPr="00043A31">
              <w:rPr>
                <w:rFonts w:ascii="宋体" w:eastAsia="宋体" w:hAnsi="宋体" w:hint="eastAsia"/>
                <w:bCs/>
                <w:sz w:val="24"/>
                <w:szCs w:val="24"/>
              </w:rPr>
              <w:t>so</w:t>
            </w:r>
            <w:r w:rsidRPr="00043A31">
              <w:rPr>
                <w:rFonts w:ascii="宋体" w:eastAsia="宋体" w:hAnsi="宋体"/>
                <w:bCs/>
                <w:sz w:val="24"/>
                <w:szCs w:val="24"/>
              </w:rPr>
              <w:t>-km</w:t>
            </w:r>
          </w:p>
        </w:tc>
        <w:tc>
          <w:tcPr>
            <w:tcW w:w="1000" w:type="pct"/>
            <w:tcBorders>
              <w:left w:val="nil"/>
              <w:bottom w:val="single" w:sz="4" w:space="0" w:color="auto"/>
              <w:right w:val="nil"/>
            </w:tcBorders>
            <w:shd w:val="clear" w:color="auto" w:fill="auto"/>
          </w:tcPr>
          <w:p w14:paraId="45B35ED2" w14:textId="77F8FBE4" w:rsidR="007D6131" w:rsidRPr="00043A31" w:rsidRDefault="00043A31" w:rsidP="00945E94">
            <w:pPr>
              <w:spacing w:line="276" w:lineRule="auto"/>
              <w:jc w:val="center"/>
              <w:rPr>
                <w:rFonts w:ascii="宋体" w:eastAsia="宋体" w:hAnsi="宋体"/>
                <w:bCs/>
                <w:sz w:val="24"/>
                <w:szCs w:val="24"/>
              </w:rPr>
            </w:pPr>
            <w:r>
              <w:rPr>
                <w:rFonts w:ascii="宋体" w:eastAsia="宋体" w:hAnsi="宋体" w:hint="eastAsia"/>
                <w:bCs/>
                <w:sz w:val="24"/>
                <w:szCs w:val="24"/>
              </w:rPr>
              <w:t>S</w:t>
            </w:r>
            <w:r>
              <w:rPr>
                <w:rFonts w:ascii="宋体" w:eastAsia="宋体" w:hAnsi="宋体"/>
                <w:bCs/>
                <w:sz w:val="24"/>
                <w:szCs w:val="24"/>
              </w:rPr>
              <w:t>OM&amp;WPK</w:t>
            </w:r>
          </w:p>
        </w:tc>
      </w:tr>
      <w:tr w:rsidR="007D6131" w:rsidRPr="00CA1A28" w14:paraId="061C721C" w14:textId="77777777" w:rsidTr="00945E94">
        <w:tc>
          <w:tcPr>
            <w:tcW w:w="1000" w:type="pct"/>
            <w:tcBorders>
              <w:left w:val="nil"/>
              <w:bottom w:val="nil"/>
              <w:right w:val="nil"/>
            </w:tcBorders>
            <w:shd w:val="clear" w:color="auto" w:fill="auto"/>
          </w:tcPr>
          <w:p w14:paraId="567B5CB2" w14:textId="77777777" w:rsidR="007D6131" w:rsidRPr="00043A31" w:rsidRDefault="007D6131" w:rsidP="00945E94">
            <w:pPr>
              <w:spacing w:line="276" w:lineRule="auto"/>
              <w:jc w:val="center"/>
              <w:rPr>
                <w:rFonts w:ascii="宋体" w:eastAsia="宋体" w:hAnsi="宋体"/>
                <w:sz w:val="24"/>
                <w:szCs w:val="24"/>
              </w:rPr>
            </w:pPr>
          </w:p>
        </w:tc>
        <w:tc>
          <w:tcPr>
            <w:tcW w:w="1000" w:type="pct"/>
            <w:tcBorders>
              <w:left w:val="nil"/>
              <w:bottom w:val="nil"/>
              <w:right w:val="nil"/>
            </w:tcBorders>
            <w:shd w:val="clear" w:color="auto" w:fill="auto"/>
          </w:tcPr>
          <w:p w14:paraId="559FECA8" w14:textId="77777777" w:rsidR="007D6131" w:rsidRPr="00043A31" w:rsidRDefault="007D6131" w:rsidP="00945E94">
            <w:pPr>
              <w:spacing w:line="276" w:lineRule="auto"/>
              <w:jc w:val="center"/>
              <w:rPr>
                <w:rFonts w:ascii="宋体" w:eastAsia="宋体" w:hAnsi="宋体"/>
                <w:sz w:val="24"/>
                <w:szCs w:val="24"/>
              </w:rPr>
            </w:pPr>
            <w:r w:rsidRPr="00043A31">
              <w:rPr>
                <w:rFonts w:ascii="宋体" w:eastAsia="宋体" w:hAnsi="宋体" w:hint="eastAsia"/>
                <w:sz w:val="24"/>
                <w:szCs w:val="24"/>
              </w:rPr>
              <w:t>最高</w:t>
            </w:r>
          </w:p>
        </w:tc>
        <w:tc>
          <w:tcPr>
            <w:tcW w:w="1000" w:type="pct"/>
            <w:tcBorders>
              <w:left w:val="nil"/>
              <w:bottom w:val="nil"/>
              <w:right w:val="nil"/>
            </w:tcBorders>
            <w:shd w:val="clear" w:color="auto" w:fill="auto"/>
          </w:tcPr>
          <w:p w14:paraId="7346DA9F" w14:textId="77777777" w:rsidR="007D6131" w:rsidRPr="00043A31" w:rsidRDefault="007D6131" w:rsidP="00945E94">
            <w:pPr>
              <w:spacing w:line="276" w:lineRule="auto"/>
              <w:jc w:val="center"/>
              <w:rPr>
                <w:rFonts w:ascii="宋体" w:eastAsia="宋体" w:hAnsi="宋体"/>
                <w:sz w:val="24"/>
                <w:szCs w:val="24"/>
              </w:rPr>
            </w:pPr>
            <w:r w:rsidRPr="00043A31">
              <w:rPr>
                <w:rFonts w:ascii="宋体" w:eastAsia="宋体" w:hAnsi="宋体" w:hint="eastAsia"/>
                <w:sz w:val="24"/>
                <w:szCs w:val="24"/>
              </w:rPr>
              <w:t>89.33</w:t>
            </w:r>
          </w:p>
        </w:tc>
        <w:tc>
          <w:tcPr>
            <w:tcW w:w="1000" w:type="pct"/>
            <w:tcBorders>
              <w:left w:val="nil"/>
              <w:bottom w:val="nil"/>
              <w:right w:val="nil"/>
            </w:tcBorders>
            <w:shd w:val="clear" w:color="auto" w:fill="auto"/>
          </w:tcPr>
          <w:p w14:paraId="003DEDB1" w14:textId="77777777" w:rsidR="007D6131" w:rsidRPr="00043A31" w:rsidRDefault="007D6131" w:rsidP="00945E94">
            <w:pPr>
              <w:spacing w:line="276" w:lineRule="auto"/>
              <w:jc w:val="center"/>
              <w:rPr>
                <w:rFonts w:ascii="宋体" w:eastAsia="宋体" w:hAnsi="宋体"/>
                <w:sz w:val="24"/>
                <w:szCs w:val="24"/>
              </w:rPr>
            </w:pPr>
            <w:r w:rsidRPr="00043A31">
              <w:rPr>
                <w:rFonts w:ascii="宋体" w:eastAsia="宋体" w:hAnsi="宋体" w:hint="eastAsia"/>
                <w:sz w:val="24"/>
                <w:szCs w:val="24"/>
              </w:rPr>
              <w:t>89.33</w:t>
            </w:r>
          </w:p>
        </w:tc>
        <w:tc>
          <w:tcPr>
            <w:tcW w:w="1000" w:type="pct"/>
            <w:tcBorders>
              <w:left w:val="nil"/>
              <w:bottom w:val="nil"/>
              <w:right w:val="nil"/>
            </w:tcBorders>
            <w:shd w:val="clear" w:color="auto" w:fill="auto"/>
          </w:tcPr>
          <w:p w14:paraId="62D45061" w14:textId="77777777" w:rsidR="007D6131" w:rsidRPr="00043A31" w:rsidRDefault="007D6131" w:rsidP="00945E94">
            <w:pPr>
              <w:spacing w:line="276" w:lineRule="auto"/>
              <w:jc w:val="center"/>
              <w:rPr>
                <w:rFonts w:ascii="宋体" w:eastAsia="宋体" w:hAnsi="宋体"/>
                <w:sz w:val="24"/>
                <w:szCs w:val="24"/>
              </w:rPr>
            </w:pPr>
            <w:r w:rsidRPr="00043A31">
              <w:rPr>
                <w:rFonts w:ascii="宋体" w:eastAsia="宋体" w:hAnsi="宋体" w:hint="eastAsia"/>
                <w:sz w:val="24"/>
                <w:szCs w:val="24"/>
              </w:rPr>
              <w:t>9</w:t>
            </w:r>
            <w:r w:rsidRPr="00043A31">
              <w:rPr>
                <w:rFonts w:ascii="宋体" w:eastAsia="宋体" w:hAnsi="宋体"/>
                <w:sz w:val="24"/>
                <w:szCs w:val="24"/>
              </w:rPr>
              <w:t>9.33</w:t>
            </w:r>
          </w:p>
        </w:tc>
      </w:tr>
      <w:tr w:rsidR="007D6131" w:rsidRPr="00CA1A28" w14:paraId="2823083B" w14:textId="77777777" w:rsidTr="00945E94">
        <w:tc>
          <w:tcPr>
            <w:tcW w:w="1000" w:type="pct"/>
            <w:tcBorders>
              <w:top w:val="nil"/>
              <w:left w:val="nil"/>
              <w:bottom w:val="nil"/>
              <w:right w:val="nil"/>
            </w:tcBorders>
            <w:shd w:val="clear" w:color="auto" w:fill="auto"/>
          </w:tcPr>
          <w:p w14:paraId="0C524802" w14:textId="77777777" w:rsidR="007D6131" w:rsidRPr="00043A31" w:rsidRDefault="007D6131" w:rsidP="00945E94">
            <w:pPr>
              <w:spacing w:line="276" w:lineRule="auto"/>
              <w:jc w:val="center"/>
              <w:rPr>
                <w:rFonts w:ascii="宋体" w:eastAsia="宋体" w:hAnsi="宋体"/>
                <w:sz w:val="24"/>
                <w:szCs w:val="24"/>
              </w:rPr>
            </w:pPr>
            <w:r w:rsidRPr="00043A31">
              <w:rPr>
                <w:rFonts w:ascii="宋体" w:eastAsia="宋体" w:hAnsi="宋体" w:hint="eastAsia"/>
                <w:sz w:val="24"/>
                <w:szCs w:val="24"/>
              </w:rPr>
              <w:t>I</w:t>
            </w:r>
            <w:r w:rsidRPr="00043A31">
              <w:rPr>
                <w:rFonts w:ascii="宋体" w:eastAsia="宋体" w:hAnsi="宋体"/>
                <w:sz w:val="24"/>
                <w:szCs w:val="24"/>
              </w:rPr>
              <w:t>ris</w:t>
            </w:r>
          </w:p>
        </w:tc>
        <w:tc>
          <w:tcPr>
            <w:tcW w:w="1000" w:type="pct"/>
            <w:tcBorders>
              <w:top w:val="nil"/>
              <w:left w:val="nil"/>
              <w:bottom w:val="nil"/>
              <w:right w:val="nil"/>
            </w:tcBorders>
            <w:shd w:val="clear" w:color="auto" w:fill="auto"/>
          </w:tcPr>
          <w:p w14:paraId="4BA1322B" w14:textId="77777777" w:rsidR="007D6131" w:rsidRPr="00043A31" w:rsidRDefault="007D6131" w:rsidP="00945E94">
            <w:pPr>
              <w:spacing w:line="276" w:lineRule="auto"/>
              <w:jc w:val="center"/>
              <w:rPr>
                <w:rFonts w:ascii="宋体" w:eastAsia="宋体" w:hAnsi="宋体"/>
                <w:sz w:val="24"/>
                <w:szCs w:val="24"/>
              </w:rPr>
            </w:pPr>
            <w:r w:rsidRPr="00043A31">
              <w:rPr>
                <w:rFonts w:ascii="宋体" w:eastAsia="宋体" w:hAnsi="宋体" w:hint="eastAsia"/>
                <w:sz w:val="24"/>
                <w:szCs w:val="24"/>
              </w:rPr>
              <w:t>最低</w:t>
            </w:r>
          </w:p>
        </w:tc>
        <w:tc>
          <w:tcPr>
            <w:tcW w:w="1000" w:type="pct"/>
            <w:tcBorders>
              <w:top w:val="nil"/>
              <w:left w:val="nil"/>
              <w:bottom w:val="nil"/>
              <w:right w:val="nil"/>
            </w:tcBorders>
            <w:shd w:val="clear" w:color="auto" w:fill="auto"/>
          </w:tcPr>
          <w:p w14:paraId="020E735E" w14:textId="77777777" w:rsidR="007D6131" w:rsidRPr="00043A31" w:rsidRDefault="007D6131" w:rsidP="00945E94">
            <w:pPr>
              <w:spacing w:line="276" w:lineRule="auto"/>
              <w:jc w:val="center"/>
              <w:rPr>
                <w:rFonts w:ascii="宋体" w:eastAsia="宋体" w:hAnsi="宋体"/>
                <w:sz w:val="24"/>
                <w:szCs w:val="24"/>
              </w:rPr>
            </w:pPr>
            <w:r w:rsidRPr="00043A31">
              <w:rPr>
                <w:rFonts w:ascii="宋体" w:eastAsia="宋体" w:hAnsi="宋体" w:hint="eastAsia"/>
                <w:sz w:val="24"/>
                <w:szCs w:val="24"/>
              </w:rPr>
              <w:t>51.33</w:t>
            </w:r>
          </w:p>
        </w:tc>
        <w:tc>
          <w:tcPr>
            <w:tcW w:w="1000" w:type="pct"/>
            <w:tcBorders>
              <w:top w:val="nil"/>
              <w:left w:val="nil"/>
              <w:bottom w:val="nil"/>
              <w:right w:val="nil"/>
            </w:tcBorders>
            <w:shd w:val="clear" w:color="auto" w:fill="auto"/>
          </w:tcPr>
          <w:p w14:paraId="7F6C8528" w14:textId="77777777" w:rsidR="007D6131" w:rsidRPr="00043A31" w:rsidRDefault="007D6131" w:rsidP="00945E94">
            <w:pPr>
              <w:spacing w:line="276" w:lineRule="auto"/>
              <w:jc w:val="center"/>
              <w:rPr>
                <w:rFonts w:ascii="宋体" w:eastAsia="宋体" w:hAnsi="宋体"/>
                <w:sz w:val="24"/>
                <w:szCs w:val="24"/>
              </w:rPr>
            </w:pPr>
            <w:r w:rsidRPr="00043A31">
              <w:rPr>
                <w:rFonts w:ascii="宋体" w:eastAsia="宋体" w:hAnsi="宋体" w:hint="eastAsia"/>
                <w:sz w:val="24"/>
                <w:szCs w:val="24"/>
              </w:rPr>
              <w:t>88.67</w:t>
            </w:r>
          </w:p>
        </w:tc>
        <w:tc>
          <w:tcPr>
            <w:tcW w:w="1000" w:type="pct"/>
            <w:tcBorders>
              <w:top w:val="nil"/>
              <w:left w:val="nil"/>
              <w:bottom w:val="nil"/>
              <w:right w:val="nil"/>
            </w:tcBorders>
            <w:shd w:val="clear" w:color="auto" w:fill="auto"/>
          </w:tcPr>
          <w:p w14:paraId="013D4F97" w14:textId="77777777" w:rsidR="007D6131" w:rsidRPr="00043A31" w:rsidRDefault="007D6131" w:rsidP="00945E94">
            <w:pPr>
              <w:spacing w:line="276" w:lineRule="auto"/>
              <w:jc w:val="center"/>
              <w:rPr>
                <w:rFonts w:ascii="宋体" w:eastAsia="宋体" w:hAnsi="宋体"/>
                <w:sz w:val="24"/>
                <w:szCs w:val="24"/>
              </w:rPr>
            </w:pPr>
            <w:r w:rsidRPr="00043A31">
              <w:rPr>
                <w:rFonts w:ascii="宋体" w:eastAsia="宋体" w:hAnsi="宋体" w:hint="eastAsia"/>
                <w:sz w:val="24"/>
                <w:szCs w:val="24"/>
              </w:rPr>
              <w:t>9</w:t>
            </w:r>
            <w:r w:rsidRPr="00043A31">
              <w:rPr>
                <w:rFonts w:ascii="宋体" w:eastAsia="宋体" w:hAnsi="宋体"/>
                <w:sz w:val="24"/>
                <w:szCs w:val="24"/>
              </w:rPr>
              <w:t>0.67</w:t>
            </w:r>
          </w:p>
        </w:tc>
      </w:tr>
      <w:tr w:rsidR="007D6131" w:rsidRPr="00CA1A28" w14:paraId="1BDF9504" w14:textId="77777777" w:rsidTr="00945E94">
        <w:tc>
          <w:tcPr>
            <w:tcW w:w="1000" w:type="pct"/>
            <w:tcBorders>
              <w:top w:val="nil"/>
              <w:left w:val="nil"/>
              <w:bottom w:val="nil"/>
              <w:right w:val="nil"/>
            </w:tcBorders>
            <w:shd w:val="clear" w:color="auto" w:fill="auto"/>
          </w:tcPr>
          <w:p w14:paraId="62FF9800" w14:textId="77777777" w:rsidR="007D6131" w:rsidRPr="00043A31" w:rsidRDefault="007D6131" w:rsidP="00945E94">
            <w:pPr>
              <w:spacing w:line="276" w:lineRule="auto"/>
              <w:jc w:val="center"/>
              <w:rPr>
                <w:rFonts w:ascii="宋体" w:eastAsia="宋体" w:hAnsi="宋体"/>
                <w:sz w:val="24"/>
                <w:szCs w:val="24"/>
              </w:rPr>
            </w:pPr>
          </w:p>
        </w:tc>
        <w:tc>
          <w:tcPr>
            <w:tcW w:w="1000" w:type="pct"/>
            <w:tcBorders>
              <w:top w:val="nil"/>
              <w:left w:val="nil"/>
              <w:bottom w:val="nil"/>
              <w:right w:val="nil"/>
            </w:tcBorders>
            <w:shd w:val="clear" w:color="auto" w:fill="auto"/>
          </w:tcPr>
          <w:p w14:paraId="027711CE" w14:textId="77777777" w:rsidR="007D6131" w:rsidRPr="00043A31" w:rsidRDefault="007D6131" w:rsidP="00945E94">
            <w:pPr>
              <w:spacing w:line="276" w:lineRule="auto"/>
              <w:jc w:val="center"/>
              <w:rPr>
                <w:rFonts w:ascii="宋体" w:eastAsia="宋体" w:hAnsi="宋体"/>
                <w:sz w:val="24"/>
                <w:szCs w:val="24"/>
              </w:rPr>
            </w:pPr>
            <w:r w:rsidRPr="00043A31">
              <w:rPr>
                <w:rFonts w:ascii="宋体" w:eastAsia="宋体" w:hAnsi="宋体" w:hint="eastAsia"/>
                <w:sz w:val="24"/>
                <w:szCs w:val="24"/>
              </w:rPr>
              <w:t>平均</w:t>
            </w:r>
          </w:p>
        </w:tc>
        <w:tc>
          <w:tcPr>
            <w:tcW w:w="1000" w:type="pct"/>
            <w:tcBorders>
              <w:top w:val="nil"/>
              <w:left w:val="nil"/>
              <w:bottom w:val="nil"/>
              <w:right w:val="nil"/>
            </w:tcBorders>
            <w:shd w:val="clear" w:color="auto" w:fill="auto"/>
          </w:tcPr>
          <w:p w14:paraId="2CF2C6E2" w14:textId="77777777" w:rsidR="007D6131" w:rsidRPr="00043A31" w:rsidRDefault="007D6131" w:rsidP="00945E94">
            <w:pPr>
              <w:spacing w:line="276" w:lineRule="auto"/>
              <w:jc w:val="center"/>
              <w:rPr>
                <w:rFonts w:ascii="宋体" w:eastAsia="宋体" w:hAnsi="宋体"/>
                <w:sz w:val="24"/>
                <w:szCs w:val="24"/>
              </w:rPr>
            </w:pPr>
            <w:r w:rsidRPr="00043A31">
              <w:rPr>
                <w:rFonts w:ascii="宋体" w:eastAsia="宋体" w:hAnsi="宋体" w:hint="eastAsia"/>
                <w:sz w:val="24"/>
                <w:szCs w:val="24"/>
              </w:rPr>
              <w:t>80.17</w:t>
            </w:r>
          </w:p>
        </w:tc>
        <w:tc>
          <w:tcPr>
            <w:tcW w:w="1000" w:type="pct"/>
            <w:tcBorders>
              <w:top w:val="nil"/>
              <w:left w:val="nil"/>
              <w:bottom w:val="nil"/>
              <w:right w:val="nil"/>
            </w:tcBorders>
            <w:shd w:val="clear" w:color="auto" w:fill="auto"/>
          </w:tcPr>
          <w:p w14:paraId="78C484AC" w14:textId="77777777" w:rsidR="007D6131" w:rsidRPr="00043A31" w:rsidRDefault="007D6131" w:rsidP="00945E94">
            <w:pPr>
              <w:spacing w:line="276" w:lineRule="auto"/>
              <w:jc w:val="center"/>
              <w:rPr>
                <w:rFonts w:ascii="宋体" w:eastAsia="宋体" w:hAnsi="宋体"/>
                <w:sz w:val="24"/>
                <w:szCs w:val="24"/>
              </w:rPr>
            </w:pPr>
            <w:r w:rsidRPr="00043A31">
              <w:rPr>
                <w:rFonts w:ascii="宋体" w:eastAsia="宋体" w:hAnsi="宋体" w:hint="eastAsia"/>
                <w:sz w:val="24"/>
                <w:szCs w:val="24"/>
              </w:rPr>
              <w:t>89.13</w:t>
            </w:r>
          </w:p>
        </w:tc>
        <w:tc>
          <w:tcPr>
            <w:tcW w:w="1000" w:type="pct"/>
            <w:tcBorders>
              <w:top w:val="nil"/>
              <w:left w:val="nil"/>
              <w:bottom w:val="nil"/>
              <w:right w:val="nil"/>
            </w:tcBorders>
            <w:shd w:val="clear" w:color="auto" w:fill="auto"/>
          </w:tcPr>
          <w:p w14:paraId="2622B0A6" w14:textId="77777777" w:rsidR="007D6131" w:rsidRPr="00043A31" w:rsidRDefault="007D6131" w:rsidP="00945E94">
            <w:pPr>
              <w:spacing w:line="276" w:lineRule="auto"/>
              <w:jc w:val="center"/>
              <w:rPr>
                <w:rFonts w:ascii="宋体" w:eastAsia="宋体" w:hAnsi="宋体"/>
                <w:sz w:val="24"/>
                <w:szCs w:val="24"/>
              </w:rPr>
            </w:pPr>
            <w:r w:rsidRPr="00043A31">
              <w:rPr>
                <w:rFonts w:ascii="宋体" w:eastAsia="宋体" w:hAnsi="宋体"/>
                <w:sz w:val="24"/>
                <w:szCs w:val="24"/>
              </w:rPr>
              <w:t>96.08</w:t>
            </w:r>
          </w:p>
        </w:tc>
      </w:tr>
      <w:tr w:rsidR="007D6131" w:rsidRPr="00CA1A28" w14:paraId="6E981A3E" w14:textId="77777777" w:rsidTr="00945E94">
        <w:tc>
          <w:tcPr>
            <w:tcW w:w="1000" w:type="pct"/>
            <w:tcBorders>
              <w:top w:val="nil"/>
              <w:left w:val="nil"/>
              <w:bottom w:val="nil"/>
              <w:right w:val="nil"/>
            </w:tcBorders>
            <w:shd w:val="clear" w:color="auto" w:fill="auto"/>
          </w:tcPr>
          <w:p w14:paraId="6B648395" w14:textId="77777777" w:rsidR="007D6131" w:rsidRPr="00043A31" w:rsidRDefault="007D6131" w:rsidP="00945E94">
            <w:pPr>
              <w:spacing w:line="276" w:lineRule="auto"/>
              <w:jc w:val="center"/>
              <w:rPr>
                <w:rFonts w:ascii="宋体" w:eastAsia="宋体" w:hAnsi="宋体"/>
                <w:sz w:val="24"/>
                <w:szCs w:val="24"/>
              </w:rPr>
            </w:pPr>
          </w:p>
        </w:tc>
        <w:tc>
          <w:tcPr>
            <w:tcW w:w="1000" w:type="pct"/>
            <w:tcBorders>
              <w:top w:val="nil"/>
              <w:left w:val="nil"/>
              <w:bottom w:val="nil"/>
              <w:right w:val="nil"/>
            </w:tcBorders>
            <w:shd w:val="clear" w:color="auto" w:fill="auto"/>
          </w:tcPr>
          <w:p w14:paraId="0A18CFC3" w14:textId="77777777" w:rsidR="007D6131" w:rsidRPr="00043A31" w:rsidRDefault="007D6131" w:rsidP="00945E94">
            <w:pPr>
              <w:spacing w:line="276" w:lineRule="auto"/>
              <w:jc w:val="center"/>
              <w:rPr>
                <w:rFonts w:ascii="宋体" w:eastAsia="宋体" w:hAnsi="宋体"/>
                <w:sz w:val="24"/>
                <w:szCs w:val="24"/>
              </w:rPr>
            </w:pPr>
            <w:r w:rsidRPr="00043A31">
              <w:rPr>
                <w:rFonts w:ascii="宋体" w:eastAsia="宋体" w:hAnsi="宋体" w:hint="eastAsia"/>
                <w:sz w:val="24"/>
                <w:szCs w:val="24"/>
              </w:rPr>
              <w:t>最高</w:t>
            </w:r>
          </w:p>
        </w:tc>
        <w:tc>
          <w:tcPr>
            <w:tcW w:w="1000" w:type="pct"/>
            <w:tcBorders>
              <w:top w:val="nil"/>
              <w:left w:val="nil"/>
              <w:bottom w:val="nil"/>
              <w:right w:val="nil"/>
            </w:tcBorders>
            <w:shd w:val="clear" w:color="auto" w:fill="auto"/>
          </w:tcPr>
          <w:p w14:paraId="74E71D37" w14:textId="77777777" w:rsidR="007D6131" w:rsidRPr="00043A31" w:rsidRDefault="007D6131" w:rsidP="00945E94">
            <w:pPr>
              <w:spacing w:line="276" w:lineRule="auto"/>
              <w:jc w:val="center"/>
              <w:rPr>
                <w:rFonts w:ascii="宋体" w:eastAsia="宋体" w:hAnsi="宋体"/>
                <w:sz w:val="24"/>
                <w:szCs w:val="24"/>
              </w:rPr>
            </w:pPr>
            <w:r w:rsidRPr="00043A31">
              <w:rPr>
                <w:rFonts w:ascii="宋体" w:eastAsia="宋体" w:hAnsi="宋体" w:hint="eastAsia"/>
                <w:sz w:val="24"/>
                <w:szCs w:val="24"/>
              </w:rPr>
              <w:t>70.79</w:t>
            </w:r>
          </w:p>
        </w:tc>
        <w:tc>
          <w:tcPr>
            <w:tcW w:w="1000" w:type="pct"/>
            <w:tcBorders>
              <w:top w:val="nil"/>
              <w:left w:val="nil"/>
              <w:bottom w:val="nil"/>
              <w:right w:val="nil"/>
            </w:tcBorders>
            <w:shd w:val="clear" w:color="auto" w:fill="auto"/>
          </w:tcPr>
          <w:p w14:paraId="6158BBB8" w14:textId="77777777" w:rsidR="007D6131" w:rsidRPr="00043A31" w:rsidRDefault="007D6131" w:rsidP="00945E94">
            <w:pPr>
              <w:spacing w:line="276" w:lineRule="auto"/>
              <w:jc w:val="center"/>
              <w:rPr>
                <w:rFonts w:ascii="宋体" w:eastAsia="宋体" w:hAnsi="宋体"/>
                <w:sz w:val="24"/>
                <w:szCs w:val="24"/>
              </w:rPr>
            </w:pPr>
            <w:r w:rsidRPr="00043A31">
              <w:rPr>
                <w:rFonts w:ascii="宋体" w:eastAsia="宋体" w:hAnsi="宋体" w:hint="eastAsia"/>
                <w:sz w:val="24"/>
                <w:szCs w:val="24"/>
              </w:rPr>
              <w:t>70.79</w:t>
            </w:r>
          </w:p>
        </w:tc>
        <w:tc>
          <w:tcPr>
            <w:tcW w:w="1000" w:type="pct"/>
            <w:tcBorders>
              <w:top w:val="nil"/>
              <w:left w:val="nil"/>
              <w:bottom w:val="nil"/>
              <w:right w:val="nil"/>
            </w:tcBorders>
            <w:shd w:val="clear" w:color="auto" w:fill="auto"/>
          </w:tcPr>
          <w:p w14:paraId="24265BAF" w14:textId="77777777" w:rsidR="007D6131" w:rsidRPr="00043A31" w:rsidRDefault="007D6131" w:rsidP="00945E94">
            <w:pPr>
              <w:spacing w:line="276" w:lineRule="auto"/>
              <w:jc w:val="center"/>
              <w:rPr>
                <w:rFonts w:ascii="宋体" w:eastAsia="宋体" w:hAnsi="宋体"/>
                <w:sz w:val="24"/>
                <w:szCs w:val="24"/>
              </w:rPr>
            </w:pPr>
            <w:r w:rsidRPr="00043A31">
              <w:rPr>
                <w:rFonts w:ascii="宋体" w:eastAsia="宋体" w:hAnsi="宋体"/>
                <w:sz w:val="24"/>
                <w:szCs w:val="24"/>
              </w:rPr>
              <w:t>99.44</w:t>
            </w:r>
          </w:p>
        </w:tc>
      </w:tr>
      <w:tr w:rsidR="007D6131" w:rsidRPr="00CA1A28" w14:paraId="0C818B22" w14:textId="77777777" w:rsidTr="00945E94">
        <w:tc>
          <w:tcPr>
            <w:tcW w:w="1000" w:type="pct"/>
            <w:tcBorders>
              <w:top w:val="nil"/>
              <w:left w:val="nil"/>
              <w:bottom w:val="nil"/>
              <w:right w:val="nil"/>
            </w:tcBorders>
            <w:shd w:val="clear" w:color="auto" w:fill="auto"/>
          </w:tcPr>
          <w:p w14:paraId="5C33BC46" w14:textId="77777777" w:rsidR="007D6131" w:rsidRPr="00043A31" w:rsidRDefault="007D6131" w:rsidP="00945E94">
            <w:pPr>
              <w:spacing w:line="276" w:lineRule="auto"/>
              <w:jc w:val="center"/>
              <w:rPr>
                <w:rFonts w:ascii="宋体" w:eastAsia="宋体" w:hAnsi="宋体"/>
                <w:sz w:val="24"/>
                <w:szCs w:val="24"/>
              </w:rPr>
            </w:pPr>
            <w:r w:rsidRPr="00043A31">
              <w:rPr>
                <w:rFonts w:ascii="宋体" w:eastAsia="宋体" w:hAnsi="宋体" w:hint="eastAsia"/>
                <w:sz w:val="24"/>
                <w:szCs w:val="24"/>
              </w:rPr>
              <w:t>W</w:t>
            </w:r>
            <w:r w:rsidRPr="00043A31">
              <w:rPr>
                <w:rFonts w:ascii="宋体" w:eastAsia="宋体" w:hAnsi="宋体"/>
                <w:sz w:val="24"/>
                <w:szCs w:val="24"/>
              </w:rPr>
              <w:t>ine</w:t>
            </w:r>
          </w:p>
        </w:tc>
        <w:tc>
          <w:tcPr>
            <w:tcW w:w="1000" w:type="pct"/>
            <w:tcBorders>
              <w:top w:val="nil"/>
              <w:left w:val="nil"/>
              <w:bottom w:val="nil"/>
              <w:right w:val="nil"/>
            </w:tcBorders>
            <w:shd w:val="clear" w:color="auto" w:fill="auto"/>
          </w:tcPr>
          <w:p w14:paraId="47CABE18" w14:textId="77777777" w:rsidR="007D6131" w:rsidRPr="00043A31" w:rsidRDefault="007D6131" w:rsidP="00945E94">
            <w:pPr>
              <w:spacing w:line="276" w:lineRule="auto"/>
              <w:jc w:val="center"/>
              <w:rPr>
                <w:rFonts w:ascii="宋体" w:eastAsia="宋体" w:hAnsi="宋体"/>
                <w:sz w:val="24"/>
                <w:szCs w:val="24"/>
              </w:rPr>
            </w:pPr>
            <w:r w:rsidRPr="00043A31">
              <w:rPr>
                <w:rFonts w:ascii="宋体" w:eastAsia="宋体" w:hAnsi="宋体" w:hint="eastAsia"/>
                <w:sz w:val="24"/>
                <w:szCs w:val="24"/>
              </w:rPr>
              <w:t>最低</w:t>
            </w:r>
          </w:p>
        </w:tc>
        <w:tc>
          <w:tcPr>
            <w:tcW w:w="1000" w:type="pct"/>
            <w:tcBorders>
              <w:top w:val="nil"/>
              <w:left w:val="nil"/>
              <w:bottom w:val="nil"/>
              <w:right w:val="nil"/>
            </w:tcBorders>
            <w:shd w:val="clear" w:color="auto" w:fill="auto"/>
          </w:tcPr>
          <w:p w14:paraId="47EB7170" w14:textId="77777777" w:rsidR="007D6131" w:rsidRPr="00043A31" w:rsidRDefault="007D6131" w:rsidP="00945E94">
            <w:pPr>
              <w:spacing w:line="276" w:lineRule="auto"/>
              <w:jc w:val="center"/>
              <w:rPr>
                <w:rFonts w:ascii="宋体" w:eastAsia="宋体" w:hAnsi="宋体"/>
                <w:sz w:val="24"/>
                <w:szCs w:val="24"/>
              </w:rPr>
            </w:pPr>
            <w:r w:rsidRPr="00043A31">
              <w:rPr>
                <w:rFonts w:ascii="宋体" w:eastAsia="宋体" w:hAnsi="宋体" w:hint="eastAsia"/>
                <w:sz w:val="24"/>
                <w:szCs w:val="24"/>
              </w:rPr>
              <w:t>51.69</w:t>
            </w:r>
          </w:p>
        </w:tc>
        <w:tc>
          <w:tcPr>
            <w:tcW w:w="1000" w:type="pct"/>
            <w:tcBorders>
              <w:top w:val="nil"/>
              <w:left w:val="nil"/>
              <w:bottom w:val="nil"/>
              <w:right w:val="nil"/>
            </w:tcBorders>
            <w:shd w:val="clear" w:color="auto" w:fill="auto"/>
          </w:tcPr>
          <w:p w14:paraId="2E6BC3E9" w14:textId="77777777" w:rsidR="007D6131" w:rsidRPr="00043A31" w:rsidRDefault="007D6131" w:rsidP="00945E94">
            <w:pPr>
              <w:spacing w:line="276" w:lineRule="auto"/>
              <w:jc w:val="center"/>
              <w:rPr>
                <w:rFonts w:ascii="宋体" w:eastAsia="宋体" w:hAnsi="宋体"/>
                <w:sz w:val="24"/>
                <w:szCs w:val="24"/>
              </w:rPr>
            </w:pPr>
            <w:r w:rsidRPr="00043A31">
              <w:rPr>
                <w:rFonts w:ascii="宋体" w:eastAsia="宋体" w:hAnsi="宋体" w:hint="eastAsia"/>
                <w:sz w:val="24"/>
                <w:szCs w:val="24"/>
              </w:rPr>
              <w:t>70.79</w:t>
            </w:r>
          </w:p>
        </w:tc>
        <w:tc>
          <w:tcPr>
            <w:tcW w:w="1000" w:type="pct"/>
            <w:tcBorders>
              <w:top w:val="nil"/>
              <w:left w:val="nil"/>
              <w:bottom w:val="nil"/>
              <w:right w:val="nil"/>
            </w:tcBorders>
            <w:shd w:val="clear" w:color="auto" w:fill="auto"/>
          </w:tcPr>
          <w:p w14:paraId="77477C89" w14:textId="77777777" w:rsidR="007D6131" w:rsidRPr="00043A31" w:rsidRDefault="007D6131" w:rsidP="00945E94">
            <w:pPr>
              <w:spacing w:line="276" w:lineRule="auto"/>
              <w:jc w:val="center"/>
              <w:rPr>
                <w:rFonts w:ascii="宋体" w:eastAsia="宋体" w:hAnsi="宋体"/>
                <w:sz w:val="24"/>
                <w:szCs w:val="24"/>
              </w:rPr>
            </w:pPr>
            <w:r w:rsidRPr="00043A31">
              <w:rPr>
                <w:rFonts w:ascii="宋体" w:eastAsia="宋体" w:hAnsi="宋体"/>
                <w:sz w:val="24"/>
                <w:szCs w:val="24"/>
              </w:rPr>
              <w:t>79.77</w:t>
            </w:r>
          </w:p>
        </w:tc>
      </w:tr>
      <w:tr w:rsidR="007D6131" w:rsidRPr="00CA1A28" w14:paraId="05E77C3F" w14:textId="77777777" w:rsidTr="00945E94">
        <w:tc>
          <w:tcPr>
            <w:tcW w:w="1000" w:type="pct"/>
            <w:tcBorders>
              <w:top w:val="nil"/>
              <w:left w:val="nil"/>
              <w:bottom w:val="nil"/>
              <w:right w:val="nil"/>
            </w:tcBorders>
            <w:shd w:val="clear" w:color="auto" w:fill="auto"/>
          </w:tcPr>
          <w:p w14:paraId="60C35876" w14:textId="77777777" w:rsidR="007D6131" w:rsidRPr="00043A31" w:rsidRDefault="007D6131" w:rsidP="00945E94">
            <w:pPr>
              <w:spacing w:line="276" w:lineRule="auto"/>
              <w:jc w:val="center"/>
              <w:rPr>
                <w:rFonts w:ascii="宋体" w:eastAsia="宋体" w:hAnsi="宋体"/>
                <w:sz w:val="24"/>
                <w:szCs w:val="24"/>
              </w:rPr>
            </w:pPr>
          </w:p>
        </w:tc>
        <w:tc>
          <w:tcPr>
            <w:tcW w:w="1000" w:type="pct"/>
            <w:tcBorders>
              <w:top w:val="nil"/>
              <w:left w:val="nil"/>
              <w:bottom w:val="nil"/>
              <w:right w:val="nil"/>
            </w:tcBorders>
            <w:shd w:val="clear" w:color="auto" w:fill="auto"/>
          </w:tcPr>
          <w:p w14:paraId="4125A127" w14:textId="77777777" w:rsidR="007D6131" w:rsidRPr="00043A31" w:rsidRDefault="007D6131" w:rsidP="00945E94">
            <w:pPr>
              <w:spacing w:line="276" w:lineRule="auto"/>
              <w:jc w:val="center"/>
              <w:rPr>
                <w:rFonts w:ascii="宋体" w:eastAsia="宋体" w:hAnsi="宋体"/>
                <w:sz w:val="24"/>
                <w:szCs w:val="24"/>
              </w:rPr>
            </w:pPr>
            <w:r w:rsidRPr="00043A31">
              <w:rPr>
                <w:rFonts w:ascii="宋体" w:eastAsia="宋体" w:hAnsi="宋体" w:hint="eastAsia"/>
                <w:sz w:val="24"/>
                <w:szCs w:val="24"/>
              </w:rPr>
              <w:t>平均</w:t>
            </w:r>
          </w:p>
        </w:tc>
        <w:tc>
          <w:tcPr>
            <w:tcW w:w="1000" w:type="pct"/>
            <w:tcBorders>
              <w:top w:val="nil"/>
              <w:left w:val="nil"/>
              <w:bottom w:val="nil"/>
              <w:right w:val="nil"/>
            </w:tcBorders>
            <w:shd w:val="clear" w:color="auto" w:fill="auto"/>
          </w:tcPr>
          <w:p w14:paraId="5BA4196D" w14:textId="77777777" w:rsidR="007D6131" w:rsidRPr="00043A31" w:rsidRDefault="007D6131" w:rsidP="00945E94">
            <w:pPr>
              <w:spacing w:line="276" w:lineRule="auto"/>
              <w:jc w:val="center"/>
              <w:rPr>
                <w:rFonts w:ascii="宋体" w:eastAsia="宋体" w:hAnsi="宋体"/>
                <w:sz w:val="24"/>
                <w:szCs w:val="24"/>
              </w:rPr>
            </w:pPr>
            <w:r w:rsidRPr="00043A31">
              <w:rPr>
                <w:rFonts w:ascii="宋体" w:eastAsia="宋体" w:hAnsi="宋体" w:hint="eastAsia"/>
                <w:sz w:val="24"/>
                <w:szCs w:val="24"/>
              </w:rPr>
              <w:t>68.88</w:t>
            </w:r>
          </w:p>
        </w:tc>
        <w:tc>
          <w:tcPr>
            <w:tcW w:w="1000" w:type="pct"/>
            <w:tcBorders>
              <w:top w:val="nil"/>
              <w:left w:val="nil"/>
              <w:bottom w:val="nil"/>
              <w:right w:val="nil"/>
            </w:tcBorders>
            <w:shd w:val="clear" w:color="auto" w:fill="auto"/>
          </w:tcPr>
          <w:p w14:paraId="417056A5" w14:textId="77777777" w:rsidR="007D6131" w:rsidRPr="00043A31" w:rsidRDefault="007D6131" w:rsidP="00945E94">
            <w:pPr>
              <w:spacing w:line="276" w:lineRule="auto"/>
              <w:jc w:val="center"/>
              <w:rPr>
                <w:rFonts w:ascii="宋体" w:eastAsia="宋体" w:hAnsi="宋体"/>
                <w:sz w:val="24"/>
                <w:szCs w:val="24"/>
              </w:rPr>
            </w:pPr>
            <w:r w:rsidRPr="00043A31">
              <w:rPr>
                <w:rFonts w:ascii="宋体" w:eastAsia="宋体" w:hAnsi="宋体" w:hint="eastAsia"/>
                <w:sz w:val="24"/>
                <w:szCs w:val="24"/>
              </w:rPr>
              <w:t>70.79</w:t>
            </w:r>
          </w:p>
        </w:tc>
        <w:tc>
          <w:tcPr>
            <w:tcW w:w="1000" w:type="pct"/>
            <w:tcBorders>
              <w:top w:val="nil"/>
              <w:left w:val="nil"/>
              <w:bottom w:val="nil"/>
              <w:right w:val="nil"/>
            </w:tcBorders>
            <w:shd w:val="clear" w:color="auto" w:fill="auto"/>
          </w:tcPr>
          <w:p w14:paraId="0DB8CEF0" w14:textId="77777777" w:rsidR="007D6131" w:rsidRPr="00043A31" w:rsidRDefault="007D6131" w:rsidP="00945E94">
            <w:pPr>
              <w:spacing w:line="276" w:lineRule="auto"/>
              <w:jc w:val="center"/>
              <w:rPr>
                <w:rFonts w:ascii="宋体" w:eastAsia="宋体" w:hAnsi="宋体"/>
                <w:sz w:val="24"/>
                <w:szCs w:val="24"/>
              </w:rPr>
            </w:pPr>
            <w:r w:rsidRPr="00043A31">
              <w:rPr>
                <w:rFonts w:ascii="宋体" w:eastAsia="宋体" w:hAnsi="宋体" w:hint="eastAsia"/>
                <w:sz w:val="24"/>
                <w:szCs w:val="24"/>
              </w:rPr>
              <w:t>8</w:t>
            </w:r>
            <w:r w:rsidRPr="00043A31">
              <w:rPr>
                <w:rFonts w:ascii="宋体" w:eastAsia="宋体" w:hAnsi="宋体"/>
                <w:sz w:val="24"/>
                <w:szCs w:val="24"/>
              </w:rPr>
              <w:t>7.85</w:t>
            </w:r>
          </w:p>
        </w:tc>
      </w:tr>
      <w:tr w:rsidR="007D6131" w:rsidRPr="00CA1A28" w14:paraId="4A826FBC" w14:textId="77777777" w:rsidTr="00945E94">
        <w:tc>
          <w:tcPr>
            <w:tcW w:w="1000" w:type="pct"/>
            <w:tcBorders>
              <w:top w:val="nil"/>
              <w:left w:val="nil"/>
              <w:bottom w:val="nil"/>
              <w:right w:val="nil"/>
            </w:tcBorders>
            <w:shd w:val="clear" w:color="auto" w:fill="auto"/>
          </w:tcPr>
          <w:p w14:paraId="1C963310" w14:textId="77777777" w:rsidR="007D6131" w:rsidRPr="00043A31" w:rsidRDefault="007D6131" w:rsidP="00945E94">
            <w:pPr>
              <w:spacing w:line="276" w:lineRule="auto"/>
              <w:jc w:val="center"/>
              <w:rPr>
                <w:rFonts w:ascii="宋体" w:eastAsia="宋体" w:hAnsi="宋体"/>
                <w:sz w:val="24"/>
                <w:szCs w:val="24"/>
              </w:rPr>
            </w:pPr>
          </w:p>
        </w:tc>
        <w:tc>
          <w:tcPr>
            <w:tcW w:w="1000" w:type="pct"/>
            <w:tcBorders>
              <w:top w:val="nil"/>
              <w:left w:val="nil"/>
              <w:bottom w:val="nil"/>
              <w:right w:val="nil"/>
            </w:tcBorders>
            <w:shd w:val="clear" w:color="auto" w:fill="auto"/>
          </w:tcPr>
          <w:p w14:paraId="4931ACCD" w14:textId="77777777" w:rsidR="007D6131" w:rsidRPr="00043A31" w:rsidRDefault="007D6131" w:rsidP="00945E94">
            <w:pPr>
              <w:spacing w:line="276" w:lineRule="auto"/>
              <w:jc w:val="center"/>
              <w:rPr>
                <w:rFonts w:ascii="宋体" w:eastAsia="宋体" w:hAnsi="宋体"/>
                <w:sz w:val="24"/>
                <w:szCs w:val="24"/>
              </w:rPr>
            </w:pPr>
            <w:r w:rsidRPr="00043A31">
              <w:rPr>
                <w:rFonts w:ascii="宋体" w:eastAsia="宋体" w:hAnsi="宋体" w:hint="eastAsia"/>
                <w:sz w:val="24"/>
                <w:szCs w:val="24"/>
              </w:rPr>
              <w:t>最高</w:t>
            </w:r>
          </w:p>
        </w:tc>
        <w:tc>
          <w:tcPr>
            <w:tcW w:w="1000" w:type="pct"/>
            <w:tcBorders>
              <w:top w:val="nil"/>
              <w:left w:val="nil"/>
              <w:bottom w:val="nil"/>
              <w:right w:val="nil"/>
            </w:tcBorders>
            <w:shd w:val="clear" w:color="auto" w:fill="auto"/>
          </w:tcPr>
          <w:p w14:paraId="11BF12F6" w14:textId="77777777" w:rsidR="007D6131" w:rsidRPr="00043A31" w:rsidRDefault="007D6131" w:rsidP="00945E94">
            <w:pPr>
              <w:spacing w:line="276" w:lineRule="auto"/>
              <w:jc w:val="center"/>
              <w:rPr>
                <w:rFonts w:ascii="宋体" w:eastAsia="宋体" w:hAnsi="宋体"/>
                <w:sz w:val="24"/>
                <w:szCs w:val="24"/>
              </w:rPr>
            </w:pPr>
            <w:r w:rsidRPr="00043A31">
              <w:rPr>
                <w:rFonts w:ascii="宋体" w:eastAsia="宋体" w:hAnsi="宋体" w:hint="eastAsia"/>
                <w:sz w:val="24"/>
                <w:szCs w:val="24"/>
              </w:rPr>
              <w:t>57.47</w:t>
            </w:r>
          </w:p>
        </w:tc>
        <w:tc>
          <w:tcPr>
            <w:tcW w:w="1000" w:type="pct"/>
            <w:tcBorders>
              <w:top w:val="nil"/>
              <w:left w:val="nil"/>
              <w:bottom w:val="nil"/>
              <w:right w:val="nil"/>
            </w:tcBorders>
            <w:shd w:val="clear" w:color="auto" w:fill="auto"/>
          </w:tcPr>
          <w:p w14:paraId="6A471CB7" w14:textId="77777777" w:rsidR="007D6131" w:rsidRPr="00043A31" w:rsidRDefault="007D6131" w:rsidP="00945E94">
            <w:pPr>
              <w:spacing w:line="276" w:lineRule="auto"/>
              <w:jc w:val="center"/>
              <w:rPr>
                <w:rFonts w:ascii="宋体" w:eastAsia="宋体" w:hAnsi="宋体"/>
                <w:sz w:val="24"/>
                <w:szCs w:val="24"/>
              </w:rPr>
            </w:pPr>
            <w:r w:rsidRPr="00043A31">
              <w:rPr>
                <w:rFonts w:ascii="宋体" w:eastAsia="宋体" w:hAnsi="宋体" w:hint="eastAsia"/>
                <w:sz w:val="24"/>
                <w:szCs w:val="24"/>
              </w:rPr>
              <w:t>55.14</w:t>
            </w:r>
          </w:p>
        </w:tc>
        <w:tc>
          <w:tcPr>
            <w:tcW w:w="1000" w:type="pct"/>
            <w:tcBorders>
              <w:top w:val="nil"/>
              <w:left w:val="nil"/>
              <w:bottom w:val="nil"/>
              <w:right w:val="nil"/>
            </w:tcBorders>
            <w:shd w:val="clear" w:color="auto" w:fill="auto"/>
          </w:tcPr>
          <w:p w14:paraId="45257EE8" w14:textId="77777777" w:rsidR="007D6131" w:rsidRPr="00043A31" w:rsidRDefault="007D6131" w:rsidP="00945E94">
            <w:pPr>
              <w:spacing w:line="276" w:lineRule="auto"/>
              <w:jc w:val="center"/>
              <w:rPr>
                <w:rFonts w:ascii="宋体" w:eastAsia="宋体" w:hAnsi="宋体"/>
                <w:sz w:val="24"/>
                <w:szCs w:val="24"/>
              </w:rPr>
            </w:pPr>
            <w:r w:rsidRPr="00043A31">
              <w:rPr>
                <w:rFonts w:ascii="宋体" w:eastAsia="宋体" w:hAnsi="宋体"/>
                <w:sz w:val="24"/>
                <w:szCs w:val="24"/>
              </w:rPr>
              <w:t>86.91</w:t>
            </w:r>
          </w:p>
        </w:tc>
      </w:tr>
      <w:tr w:rsidR="007D6131" w:rsidRPr="00CA1A28" w14:paraId="21935737" w14:textId="77777777" w:rsidTr="00945E94">
        <w:tc>
          <w:tcPr>
            <w:tcW w:w="1000" w:type="pct"/>
            <w:tcBorders>
              <w:top w:val="nil"/>
              <w:left w:val="single" w:sz="4" w:space="0" w:color="auto"/>
              <w:bottom w:val="nil"/>
              <w:right w:val="nil"/>
            </w:tcBorders>
            <w:shd w:val="clear" w:color="auto" w:fill="auto"/>
          </w:tcPr>
          <w:p w14:paraId="090556E4" w14:textId="77777777" w:rsidR="007D6131" w:rsidRPr="00043A31" w:rsidRDefault="007D6131" w:rsidP="00945E94">
            <w:pPr>
              <w:spacing w:line="276" w:lineRule="auto"/>
              <w:jc w:val="center"/>
              <w:rPr>
                <w:rFonts w:ascii="宋体" w:eastAsia="宋体" w:hAnsi="宋体"/>
                <w:sz w:val="24"/>
                <w:szCs w:val="24"/>
              </w:rPr>
            </w:pPr>
            <w:r w:rsidRPr="00043A31">
              <w:rPr>
                <w:rFonts w:ascii="宋体" w:eastAsia="宋体" w:hAnsi="宋体" w:hint="eastAsia"/>
                <w:sz w:val="24"/>
                <w:szCs w:val="24"/>
              </w:rPr>
              <w:t>Glass</w:t>
            </w:r>
          </w:p>
        </w:tc>
        <w:tc>
          <w:tcPr>
            <w:tcW w:w="1000" w:type="pct"/>
            <w:tcBorders>
              <w:top w:val="nil"/>
              <w:left w:val="nil"/>
              <w:bottom w:val="nil"/>
              <w:right w:val="nil"/>
            </w:tcBorders>
            <w:shd w:val="clear" w:color="auto" w:fill="auto"/>
          </w:tcPr>
          <w:p w14:paraId="2CE32945" w14:textId="77777777" w:rsidR="007D6131" w:rsidRPr="00043A31" w:rsidRDefault="007D6131" w:rsidP="00945E94">
            <w:pPr>
              <w:spacing w:line="276" w:lineRule="auto"/>
              <w:jc w:val="center"/>
              <w:rPr>
                <w:rFonts w:ascii="宋体" w:eastAsia="宋体" w:hAnsi="宋体"/>
                <w:sz w:val="24"/>
                <w:szCs w:val="24"/>
              </w:rPr>
            </w:pPr>
            <w:r w:rsidRPr="00043A31">
              <w:rPr>
                <w:rFonts w:ascii="宋体" w:eastAsia="宋体" w:hAnsi="宋体" w:hint="eastAsia"/>
                <w:sz w:val="24"/>
                <w:szCs w:val="24"/>
              </w:rPr>
              <w:t>最低</w:t>
            </w:r>
          </w:p>
        </w:tc>
        <w:tc>
          <w:tcPr>
            <w:tcW w:w="1000" w:type="pct"/>
            <w:tcBorders>
              <w:top w:val="nil"/>
              <w:left w:val="nil"/>
              <w:bottom w:val="nil"/>
              <w:right w:val="nil"/>
            </w:tcBorders>
            <w:shd w:val="clear" w:color="auto" w:fill="auto"/>
          </w:tcPr>
          <w:p w14:paraId="21B2F7A3" w14:textId="77777777" w:rsidR="007D6131" w:rsidRPr="00043A31" w:rsidRDefault="007D6131" w:rsidP="00945E94">
            <w:pPr>
              <w:spacing w:line="276" w:lineRule="auto"/>
              <w:jc w:val="center"/>
              <w:rPr>
                <w:rFonts w:ascii="宋体" w:eastAsia="宋体" w:hAnsi="宋体"/>
                <w:sz w:val="24"/>
                <w:szCs w:val="24"/>
              </w:rPr>
            </w:pPr>
            <w:r w:rsidRPr="00043A31">
              <w:rPr>
                <w:rFonts w:ascii="宋体" w:eastAsia="宋体" w:hAnsi="宋体" w:hint="eastAsia"/>
                <w:sz w:val="24"/>
                <w:szCs w:val="24"/>
              </w:rPr>
              <w:t>48.59</w:t>
            </w:r>
          </w:p>
        </w:tc>
        <w:tc>
          <w:tcPr>
            <w:tcW w:w="1000" w:type="pct"/>
            <w:tcBorders>
              <w:top w:val="nil"/>
              <w:left w:val="nil"/>
              <w:bottom w:val="nil"/>
              <w:right w:val="nil"/>
            </w:tcBorders>
            <w:shd w:val="clear" w:color="auto" w:fill="auto"/>
          </w:tcPr>
          <w:p w14:paraId="69D2EB33" w14:textId="77777777" w:rsidR="007D6131" w:rsidRPr="00043A31" w:rsidRDefault="007D6131" w:rsidP="00945E94">
            <w:pPr>
              <w:spacing w:line="276" w:lineRule="auto"/>
              <w:jc w:val="center"/>
              <w:rPr>
                <w:rFonts w:ascii="宋体" w:eastAsia="宋体" w:hAnsi="宋体"/>
                <w:sz w:val="24"/>
                <w:szCs w:val="24"/>
              </w:rPr>
            </w:pPr>
            <w:r w:rsidRPr="00043A31">
              <w:rPr>
                <w:rFonts w:ascii="宋体" w:eastAsia="宋体" w:hAnsi="宋体" w:hint="eastAsia"/>
                <w:sz w:val="24"/>
                <w:szCs w:val="24"/>
              </w:rPr>
              <w:t>35.51</w:t>
            </w:r>
          </w:p>
        </w:tc>
        <w:tc>
          <w:tcPr>
            <w:tcW w:w="1000" w:type="pct"/>
            <w:tcBorders>
              <w:top w:val="nil"/>
              <w:left w:val="nil"/>
              <w:bottom w:val="nil"/>
              <w:right w:val="nil"/>
            </w:tcBorders>
            <w:shd w:val="clear" w:color="auto" w:fill="auto"/>
          </w:tcPr>
          <w:p w14:paraId="5B95EC33" w14:textId="77777777" w:rsidR="007D6131" w:rsidRPr="00043A31" w:rsidRDefault="007D6131" w:rsidP="00945E94">
            <w:pPr>
              <w:spacing w:line="276" w:lineRule="auto"/>
              <w:jc w:val="center"/>
              <w:rPr>
                <w:rFonts w:ascii="宋体" w:eastAsia="宋体" w:hAnsi="宋体"/>
                <w:sz w:val="24"/>
                <w:szCs w:val="24"/>
              </w:rPr>
            </w:pPr>
            <w:r w:rsidRPr="00043A31">
              <w:rPr>
                <w:rFonts w:ascii="宋体" w:eastAsia="宋体" w:hAnsi="宋体" w:hint="eastAsia"/>
                <w:sz w:val="24"/>
                <w:szCs w:val="24"/>
              </w:rPr>
              <w:t>4</w:t>
            </w:r>
            <w:r w:rsidRPr="00043A31">
              <w:rPr>
                <w:rFonts w:ascii="宋体" w:eastAsia="宋体" w:hAnsi="宋体"/>
                <w:sz w:val="24"/>
                <w:szCs w:val="24"/>
              </w:rPr>
              <w:t>8.59</w:t>
            </w:r>
          </w:p>
        </w:tc>
      </w:tr>
      <w:tr w:rsidR="007D6131" w:rsidRPr="00CA1A28" w14:paraId="67AB16E4" w14:textId="77777777" w:rsidTr="00945E94">
        <w:tc>
          <w:tcPr>
            <w:tcW w:w="1000" w:type="pct"/>
            <w:tcBorders>
              <w:top w:val="nil"/>
              <w:left w:val="nil"/>
              <w:right w:val="nil"/>
            </w:tcBorders>
            <w:shd w:val="clear" w:color="auto" w:fill="auto"/>
          </w:tcPr>
          <w:p w14:paraId="2C85A808" w14:textId="77777777" w:rsidR="007D6131" w:rsidRPr="00043A31" w:rsidRDefault="007D6131" w:rsidP="00945E94">
            <w:pPr>
              <w:spacing w:line="276" w:lineRule="auto"/>
              <w:jc w:val="center"/>
              <w:rPr>
                <w:rFonts w:ascii="宋体" w:eastAsia="宋体" w:hAnsi="宋体"/>
                <w:sz w:val="24"/>
                <w:szCs w:val="24"/>
              </w:rPr>
            </w:pPr>
          </w:p>
        </w:tc>
        <w:tc>
          <w:tcPr>
            <w:tcW w:w="1000" w:type="pct"/>
            <w:tcBorders>
              <w:top w:val="nil"/>
              <w:left w:val="nil"/>
              <w:right w:val="nil"/>
            </w:tcBorders>
            <w:shd w:val="clear" w:color="auto" w:fill="auto"/>
          </w:tcPr>
          <w:p w14:paraId="1E8C0696" w14:textId="77777777" w:rsidR="007D6131" w:rsidRPr="00043A31" w:rsidRDefault="007D6131" w:rsidP="00945E94">
            <w:pPr>
              <w:spacing w:line="276" w:lineRule="auto"/>
              <w:jc w:val="center"/>
              <w:rPr>
                <w:rFonts w:ascii="宋体" w:eastAsia="宋体" w:hAnsi="宋体"/>
                <w:sz w:val="24"/>
                <w:szCs w:val="24"/>
              </w:rPr>
            </w:pPr>
            <w:r w:rsidRPr="00043A31">
              <w:rPr>
                <w:rFonts w:ascii="宋体" w:eastAsia="宋体" w:hAnsi="宋体" w:hint="eastAsia"/>
                <w:sz w:val="24"/>
                <w:szCs w:val="24"/>
              </w:rPr>
              <w:t>平均</w:t>
            </w:r>
          </w:p>
        </w:tc>
        <w:tc>
          <w:tcPr>
            <w:tcW w:w="1000" w:type="pct"/>
            <w:tcBorders>
              <w:top w:val="nil"/>
              <w:left w:val="nil"/>
              <w:right w:val="nil"/>
            </w:tcBorders>
            <w:shd w:val="clear" w:color="auto" w:fill="auto"/>
          </w:tcPr>
          <w:p w14:paraId="7CE56D7F" w14:textId="77777777" w:rsidR="007D6131" w:rsidRPr="00043A31" w:rsidRDefault="007D6131" w:rsidP="00945E94">
            <w:pPr>
              <w:spacing w:line="276" w:lineRule="auto"/>
              <w:jc w:val="center"/>
              <w:rPr>
                <w:rFonts w:ascii="宋体" w:eastAsia="宋体" w:hAnsi="宋体"/>
                <w:sz w:val="24"/>
                <w:szCs w:val="24"/>
              </w:rPr>
            </w:pPr>
            <w:r w:rsidRPr="00043A31">
              <w:rPr>
                <w:rFonts w:ascii="宋体" w:eastAsia="宋体" w:hAnsi="宋体" w:hint="eastAsia"/>
                <w:sz w:val="24"/>
                <w:szCs w:val="24"/>
              </w:rPr>
              <w:t>44.93</w:t>
            </w:r>
          </w:p>
        </w:tc>
        <w:tc>
          <w:tcPr>
            <w:tcW w:w="1000" w:type="pct"/>
            <w:tcBorders>
              <w:top w:val="nil"/>
              <w:left w:val="nil"/>
              <w:right w:val="nil"/>
            </w:tcBorders>
            <w:shd w:val="clear" w:color="auto" w:fill="auto"/>
          </w:tcPr>
          <w:p w14:paraId="08A6AC82" w14:textId="77777777" w:rsidR="007D6131" w:rsidRPr="00043A31" w:rsidRDefault="007D6131" w:rsidP="00945E94">
            <w:pPr>
              <w:spacing w:line="276" w:lineRule="auto"/>
              <w:jc w:val="center"/>
              <w:rPr>
                <w:rFonts w:ascii="宋体" w:eastAsia="宋体" w:hAnsi="宋体"/>
                <w:sz w:val="24"/>
                <w:szCs w:val="24"/>
              </w:rPr>
            </w:pPr>
            <w:r w:rsidRPr="00043A31">
              <w:rPr>
                <w:rFonts w:ascii="宋体" w:eastAsia="宋体" w:hAnsi="宋体" w:hint="eastAsia"/>
                <w:sz w:val="24"/>
                <w:szCs w:val="24"/>
              </w:rPr>
              <w:t>47.13</w:t>
            </w:r>
          </w:p>
        </w:tc>
        <w:tc>
          <w:tcPr>
            <w:tcW w:w="1000" w:type="pct"/>
            <w:tcBorders>
              <w:top w:val="nil"/>
              <w:left w:val="nil"/>
              <w:right w:val="nil"/>
            </w:tcBorders>
            <w:shd w:val="clear" w:color="auto" w:fill="auto"/>
          </w:tcPr>
          <w:p w14:paraId="7D34A501" w14:textId="77777777" w:rsidR="007D6131" w:rsidRPr="00043A31" w:rsidRDefault="007D6131" w:rsidP="00945E94">
            <w:pPr>
              <w:spacing w:line="276" w:lineRule="auto"/>
              <w:jc w:val="center"/>
              <w:rPr>
                <w:rFonts w:ascii="宋体" w:eastAsia="宋体" w:hAnsi="宋体"/>
                <w:sz w:val="24"/>
                <w:szCs w:val="24"/>
              </w:rPr>
            </w:pPr>
            <w:r w:rsidRPr="00043A31">
              <w:rPr>
                <w:rFonts w:ascii="宋体" w:eastAsia="宋体" w:hAnsi="宋体" w:hint="eastAsia"/>
                <w:sz w:val="24"/>
                <w:szCs w:val="24"/>
              </w:rPr>
              <w:t>6</w:t>
            </w:r>
            <w:r w:rsidRPr="00043A31">
              <w:rPr>
                <w:rFonts w:ascii="宋体" w:eastAsia="宋体" w:hAnsi="宋体"/>
                <w:sz w:val="24"/>
                <w:szCs w:val="24"/>
              </w:rPr>
              <w:t>4.95</w:t>
            </w:r>
          </w:p>
        </w:tc>
      </w:tr>
    </w:tbl>
    <w:p w14:paraId="6E021A97" w14:textId="36658E87" w:rsidR="00043A31" w:rsidRPr="00043A31" w:rsidRDefault="007D6131" w:rsidP="00C00E01">
      <w:pPr>
        <w:jc w:val="center"/>
        <w:rPr>
          <w:rFonts w:ascii="宋体" w:eastAsia="宋体" w:hAnsi="宋体" w:cs="宋体"/>
          <w:sz w:val="24"/>
          <w:szCs w:val="24"/>
        </w:rPr>
      </w:pPr>
      <w:r w:rsidRPr="00043A31">
        <w:rPr>
          <w:rFonts w:ascii="宋体" w:eastAsia="宋体" w:hAnsi="宋体" w:cs="宋体" w:hint="eastAsia"/>
          <w:sz w:val="24"/>
          <w:szCs w:val="24"/>
        </w:rPr>
        <w:t>表2</w:t>
      </w:r>
      <w:r w:rsidRPr="00043A31">
        <w:rPr>
          <w:rFonts w:ascii="宋体" w:eastAsia="宋体" w:hAnsi="宋体" w:cs="宋体"/>
          <w:sz w:val="24"/>
          <w:szCs w:val="24"/>
        </w:rPr>
        <w:t xml:space="preserve"> </w:t>
      </w:r>
      <w:r w:rsidRPr="00043A31">
        <w:rPr>
          <w:rFonts w:ascii="宋体" w:eastAsia="宋体" w:hAnsi="宋体" w:cs="宋体" w:hint="eastAsia"/>
          <w:sz w:val="24"/>
          <w:szCs w:val="24"/>
        </w:rPr>
        <w:t>适应度值对比</w:t>
      </w:r>
    </w:p>
    <w:tbl>
      <w:tblPr>
        <w:tblStyle w:val="aa"/>
        <w:tblW w:w="5000" w:type="pct"/>
        <w:tblLook w:val="04A0" w:firstRow="1" w:lastRow="0" w:firstColumn="1" w:lastColumn="0" w:noHBand="0" w:noVBand="1"/>
      </w:tblPr>
      <w:tblGrid>
        <w:gridCol w:w="1325"/>
        <w:gridCol w:w="1664"/>
        <w:gridCol w:w="1660"/>
        <w:gridCol w:w="1660"/>
        <w:gridCol w:w="1997"/>
      </w:tblGrid>
      <w:tr w:rsidR="007D6131" w:rsidRPr="00043A31" w14:paraId="44AC6FF1" w14:textId="77777777" w:rsidTr="00043A31">
        <w:tc>
          <w:tcPr>
            <w:tcW w:w="798" w:type="pct"/>
            <w:tcBorders>
              <w:left w:val="nil"/>
              <w:bottom w:val="single" w:sz="4" w:space="0" w:color="auto"/>
              <w:right w:val="nil"/>
            </w:tcBorders>
          </w:tcPr>
          <w:p w14:paraId="77CB3447" w14:textId="77777777" w:rsidR="007D6131" w:rsidRPr="00043A31" w:rsidRDefault="007D6131" w:rsidP="00043A31">
            <w:pPr>
              <w:jc w:val="center"/>
              <w:rPr>
                <w:rFonts w:ascii="宋体" w:eastAsia="宋体" w:hAnsi="宋体"/>
                <w:bCs/>
                <w:sz w:val="24"/>
                <w:szCs w:val="24"/>
              </w:rPr>
            </w:pPr>
            <w:r w:rsidRPr="00043A31">
              <w:rPr>
                <w:rFonts w:ascii="宋体" w:eastAsia="宋体" w:hAnsi="宋体" w:hint="eastAsia"/>
                <w:bCs/>
                <w:sz w:val="24"/>
                <w:szCs w:val="24"/>
              </w:rPr>
              <w:t>数据集</w:t>
            </w:r>
          </w:p>
        </w:tc>
        <w:tc>
          <w:tcPr>
            <w:tcW w:w="1002" w:type="pct"/>
            <w:tcBorders>
              <w:left w:val="nil"/>
              <w:bottom w:val="single" w:sz="4" w:space="0" w:color="auto"/>
              <w:right w:val="nil"/>
            </w:tcBorders>
          </w:tcPr>
          <w:p w14:paraId="49A189CB" w14:textId="77777777" w:rsidR="007D6131" w:rsidRPr="00043A31" w:rsidRDefault="007D6131" w:rsidP="00043A31">
            <w:pPr>
              <w:jc w:val="center"/>
              <w:rPr>
                <w:rFonts w:ascii="宋体" w:eastAsia="宋体" w:hAnsi="宋体"/>
                <w:bCs/>
                <w:sz w:val="24"/>
                <w:szCs w:val="24"/>
              </w:rPr>
            </w:pPr>
            <w:r w:rsidRPr="00043A31">
              <w:rPr>
                <w:rFonts w:ascii="宋体" w:eastAsia="宋体" w:hAnsi="宋体" w:hint="eastAsia"/>
                <w:bCs/>
                <w:sz w:val="24"/>
                <w:szCs w:val="24"/>
              </w:rPr>
              <w:t>适应度值</w:t>
            </w:r>
          </w:p>
        </w:tc>
        <w:tc>
          <w:tcPr>
            <w:tcW w:w="999" w:type="pct"/>
            <w:tcBorders>
              <w:left w:val="nil"/>
              <w:bottom w:val="single" w:sz="4" w:space="0" w:color="auto"/>
              <w:right w:val="nil"/>
            </w:tcBorders>
          </w:tcPr>
          <w:p w14:paraId="55301047" w14:textId="77777777" w:rsidR="007D6131" w:rsidRPr="00043A31" w:rsidRDefault="007D6131" w:rsidP="00043A31">
            <w:pPr>
              <w:jc w:val="center"/>
              <w:rPr>
                <w:rFonts w:ascii="宋体" w:eastAsia="宋体" w:hAnsi="宋体"/>
                <w:bCs/>
                <w:sz w:val="24"/>
                <w:szCs w:val="24"/>
              </w:rPr>
            </w:pPr>
            <w:r w:rsidRPr="00043A31">
              <w:rPr>
                <w:rFonts w:ascii="宋体" w:eastAsia="宋体" w:hAnsi="宋体" w:hint="eastAsia"/>
                <w:bCs/>
                <w:sz w:val="24"/>
                <w:szCs w:val="24"/>
              </w:rPr>
              <w:t>K</w:t>
            </w:r>
            <w:r w:rsidRPr="00043A31">
              <w:rPr>
                <w:rFonts w:ascii="宋体" w:eastAsia="宋体" w:hAnsi="宋体"/>
                <w:bCs/>
                <w:sz w:val="24"/>
                <w:szCs w:val="24"/>
              </w:rPr>
              <w:t>-means</w:t>
            </w:r>
          </w:p>
        </w:tc>
        <w:tc>
          <w:tcPr>
            <w:tcW w:w="999" w:type="pct"/>
            <w:tcBorders>
              <w:left w:val="nil"/>
              <w:bottom w:val="single" w:sz="4" w:space="0" w:color="auto"/>
              <w:right w:val="nil"/>
            </w:tcBorders>
          </w:tcPr>
          <w:p w14:paraId="2FED6456" w14:textId="77777777" w:rsidR="007D6131" w:rsidRPr="00043A31" w:rsidRDefault="007D6131" w:rsidP="00043A31">
            <w:pPr>
              <w:jc w:val="center"/>
              <w:rPr>
                <w:rFonts w:ascii="宋体" w:eastAsia="宋体" w:hAnsi="宋体"/>
                <w:bCs/>
                <w:sz w:val="24"/>
                <w:szCs w:val="24"/>
              </w:rPr>
            </w:pPr>
            <w:r w:rsidRPr="00043A31">
              <w:rPr>
                <w:rFonts w:ascii="宋体" w:eastAsia="宋体" w:hAnsi="宋体"/>
                <w:bCs/>
                <w:sz w:val="24"/>
                <w:szCs w:val="24"/>
              </w:rPr>
              <w:t>p</w:t>
            </w:r>
            <w:r w:rsidRPr="00043A31">
              <w:rPr>
                <w:rFonts w:ascii="宋体" w:eastAsia="宋体" w:hAnsi="宋体" w:hint="eastAsia"/>
                <w:bCs/>
                <w:sz w:val="24"/>
                <w:szCs w:val="24"/>
              </w:rPr>
              <w:t>so</w:t>
            </w:r>
            <w:r w:rsidRPr="00043A31">
              <w:rPr>
                <w:rFonts w:ascii="宋体" w:eastAsia="宋体" w:hAnsi="宋体"/>
                <w:bCs/>
                <w:sz w:val="24"/>
                <w:szCs w:val="24"/>
              </w:rPr>
              <w:t>-km</w:t>
            </w:r>
          </w:p>
        </w:tc>
        <w:tc>
          <w:tcPr>
            <w:tcW w:w="1203" w:type="pct"/>
            <w:tcBorders>
              <w:left w:val="nil"/>
              <w:bottom w:val="single" w:sz="4" w:space="0" w:color="auto"/>
              <w:right w:val="nil"/>
            </w:tcBorders>
          </w:tcPr>
          <w:p w14:paraId="412F0A57" w14:textId="5CC706C7" w:rsidR="007D6131" w:rsidRPr="00043A31" w:rsidRDefault="00043A31" w:rsidP="00043A31">
            <w:pPr>
              <w:jc w:val="center"/>
              <w:rPr>
                <w:rFonts w:ascii="宋体" w:eastAsia="宋体" w:hAnsi="宋体"/>
                <w:bCs/>
                <w:sz w:val="24"/>
                <w:szCs w:val="24"/>
              </w:rPr>
            </w:pPr>
            <w:r>
              <w:rPr>
                <w:rFonts w:ascii="宋体" w:eastAsia="宋体" w:hAnsi="宋体" w:hint="eastAsia"/>
                <w:bCs/>
                <w:sz w:val="24"/>
                <w:szCs w:val="24"/>
              </w:rPr>
              <w:t>S</w:t>
            </w:r>
            <w:r>
              <w:rPr>
                <w:rFonts w:ascii="宋体" w:eastAsia="宋体" w:hAnsi="宋体"/>
                <w:bCs/>
                <w:sz w:val="24"/>
                <w:szCs w:val="24"/>
              </w:rPr>
              <w:t>OM</w:t>
            </w:r>
            <w:r>
              <w:rPr>
                <w:rFonts w:ascii="宋体" w:eastAsia="宋体" w:hAnsi="宋体" w:hint="eastAsia"/>
                <w:bCs/>
                <w:sz w:val="24"/>
                <w:szCs w:val="24"/>
              </w:rPr>
              <w:t>&amp;</w:t>
            </w:r>
            <w:r>
              <w:rPr>
                <w:rFonts w:ascii="宋体" w:eastAsia="宋体" w:hAnsi="宋体"/>
                <w:bCs/>
                <w:sz w:val="24"/>
                <w:szCs w:val="24"/>
              </w:rPr>
              <w:t>WPK</w:t>
            </w:r>
          </w:p>
        </w:tc>
      </w:tr>
      <w:tr w:rsidR="007D6131" w14:paraId="3D0F440D" w14:textId="77777777" w:rsidTr="00043A31">
        <w:tc>
          <w:tcPr>
            <w:tcW w:w="798" w:type="pct"/>
            <w:tcBorders>
              <w:left w:val="nil"/>
              <w:bottom w:val="nil"/>
              <w:right w:val="nil"/>
            </w:tcBorders>
          </w:tcPr>
          <w:p w14:paraId="264F3D34" w14:textId="77777777" w:rsidR="007D6131" w:rsidRPr="00043A31" w:rsidRDefault="007D6131" w:rsidP="00043A31">
            <w:pPr>
              <w:spacing w:line="360" w:lineRule="auto"/>
              <w:jc w:val="center"/>
              <w:rPr>
                <w:rFonts w:ascii="宋体" w:eastAsia="宋体" w:hAnsi="宋体"/>
                <w:b/>
                <w:sz w:val="24"/>
                <w:szCs w:val="24"/>
              </w:rPr>
            </w:pPr>
          </w:p>
        </w:tc>
        <w:tc>
          <w:tcPr>
            <w:tcW w:w="1002" w:type="pct"/>
            <w:tcBorders>
              <w:left w:val="nil"/>
              <w:bottom w:val="nil"/>
              <w:right w:val="nil"/>
            </w:tcBorders>
          </w:tcPr>
          <w:p w14:paraId="48EBC6C3" w14:textId="77777777" w:rsidR="007D6131" w:rsidRPr="00043A31" w:rsidRDefault="007D6131" w:rsidP="00043A31">
            <w:pPr>
              <w:spacing w:line="360" w:lineRule="auto"/>
              <w:jc w:val="center"/>
              <w:rPr>
                <w:rFonts w:ascii="宋体" w:eastAsia="宋体" w:hAnsi="宋体"/>
                <w:b/>
                <w:sz w:val="24"/>
                <w:szCs w:val="24"/>
              </w:rPr>
            </w:pPr>
            <w:r w:rsidRPr="00043A31">
              <w:rPr>
                <w:rFonts w:ascii="宋体" w:eastAsia="宋体" w:hAnsi="宋体" w:hint="eastAsia"/>
                <w:sz w:val="24"/>
                <w:szCs w:val="24"/>
              </w:rPr>
              <w:t>最高</w:t>
            </w:r>
          </w:p>
        </w:tc>
        <w:tc>
          <w:tcPr>
            <w:tcW w:w="999" w:type="pct"/>
            <w:tcBorders>
              <w:left w:val="nil"/>
              <w:bottom w:val="nil"/>
              <w:right w:val="nil"/>
            </w:tcBorders>
          </w:tcPr>
          <w:p w14:paraId="1834FCA3" w14:textId="77777777" w:rsidR="007D6131" w:rsidRPr="00043A31" w:rsidRDefault="007D6131" w:rsidP="00043A31">
            <w:pPr>
              <w:spacing w:line="360" w:lineRule="auto"/>
              <w:jc w:val="center"/>
              <w:rPr>
                <w:rFonts w:ascii="宋体" w:eastAsia="宋体" w:hAnsi="宋体"/>
                <w:b/>
                <w:sz w:val="24"/>
                <w:szCs w:val="24"/>
              </w:rPr>
            </w:pPr>
            <w:r w:rsidRPr="00043A31">
              <w:rPr>
                <w:rFonts w:ascii="宋体" w:eastAsia="宋体" w:hAnsi="宋体" w:hint="eastAsia"/>
                <w:sz w:val="24"/>
                <w:szCs w:val="24"/>
              </w:rPr>
              <w:t>123.8498</w:t>
            </w:r>
          </w:p>
        </w:tc>
        <w:tc>
          <w:tcPr>
            <w:tcW w:w="999" w:type="pct"/>
            <w:tcBorders>
              <w:left w:val="nil"/>
              <w:bottom w:val="nil"/>
              <w:right w:val="nil"/>
            </w:tcBorders>
          </w:tcPr>
          <w:p w14:paraId="43CCABDE" w14:textId="77777777" w:rsidR="007D6131" w:rsidRPr="00043A31" w:rsidRDefault="007D6131" w:rsidP="00043A31">
            <w:pPr>
              <w:spacing w:line="360" w:lineRule="auto"/>
              <w:jc w:val="center"/>
              <w:rPr>
                <w:rFonts w:ascii="宋体" w:eastAsia="宋体" w:hAnsi="宋体"/>
                <w:b/>
                <w:sz w:val="24"/>
                <w:szCs w:val="24"/>
              </w:rPr>
            </w:pPr>
            <w:r w:rsidRPr="00043A31">
              <w:rPr>
                <w:rFonts w:ascii="宋体" w:eastAsia="宋体" w:hAnsi="宋体" w:hint="eastAsia"/>
                <w:sz w:val="24"/>
                <w:szCs w:val="24"/>
              </w:rPr>
              <w:t>97.6575</w:t>
            </w:r>
          </w:p>
        </w:tc>
        <w:tc>
          <w:tcPr>
            <w:tcW w:w="1203" w:type="pct"/>
            <w:tcBorders>
              <w:left w:val="nil"/>
              <w:bottom w:val="nil"/>
              <w:right w:val="nil"/>
            </w:tcBorders>
          </w:tcPr>
          <w:p w14:paraId="1DEA3566" w14:textId="77777777" w:rsidR="007D6131" w:rsidRPr="00043A31" w:rsidRDefault="007D6131" w:rsidP="00043A31">
            <w:pPr>
              <w:spacing w:line="360" w:lineRule="auto"/>
              <w:jc w:val="center"/>
              <w:rPr>
                <w:rFonts w:ascii="宋体" w:eastAsia="宋体" w:hAnsi="宋体"/>
                <w:b/>
                <w:sz w:val="24"/>
                <w:szCs w:val="24"/>
              </w:rPr>
            </w:pPr>
            <w:r w:rsidRPr="00043A31">
              <w:rPr>
                <w:rFonts w:ascii="宋体" w:eastAsia="宋体" w:hAnsi="宋体" w:hint="eastAsia"/>
                <w:sz w:val="24"/>
                <w:szCs w:val="24"/>
              </w:rPr>
              <w:t>1</w:t>
            </w:r>
            <w:r w:rsidRPr="00043A31">
              <w:rPr>
                <w:rFonts w:ascii="宋体" w:eastAsia="宋体" w:hAnsi="宋体"/>
                <w:sz w:val="24"/>
                <w:szCs w:val="24"/>
              </w:rPr>
              <w:t>01.9808</w:t>
            </w:r>
          </w:p>
        </w:tc>
      </w:tr>
      <w:tr w:rsidR="007D6131" w14:paraId="3003D7F7" w14:textId="77777777" w:rsidTr="00043A31">
        <w:tc>
          <w:tcPr>
            <w:tcW w:w="798" w:type="pct"/>
            <w:tcBorders>
              <w:top w:val="nil"/>
              <w:left w:val="nil"/>
              <w:bottom w:val="nil"/>
              <w:right w:val="nil"/>
            </w:tcBorders>
          </w:tcPr>
          <w:p w14:paraId="0DB270D5" w14:textId="77777777" w:rsidR="007D6131" w:rsidRPr="00043A31" w:rsidRDefault="007D6131" w:rsidP="00043A31">
            <w:pPr>
              <w:spacing w:line="360" w:lineRule="auto"/>
              <w:jc w:val="center"/>
              <w:rPr>
                <w:rFonts w:ascii="宋体" w:eastAsia="宋体" w:hAnsi="宋体"/>
                <w:b/>
                <w:sz w:val="24"/>
                <w:szCs w:val="24"/>
              </w:rPr>
            </w:pPr>
            <w:r w:rsidRPr="00043A31">
              <w:rPr>
                <w:rFonts w:ascii="宋体" w:eastAsia="宋体" w:hAnsi="宋体" w:hint="eastAsia"/>
                <w:sz w:val="24"/>
                <w:szCs w:val="24"/>
              </w:rPr>
              <w:t>I</w:t>
            </w:r>
            <w:r w:rsidRPr="00043A31">
              <w:rPr>
                <w:rFonts w:ascii="宋体" w:eastAsia="宋体" w:hAnsi="宋体"/>
                <w:sz w:val="24"/>
                <w:szCs w:val="24"/>
              </w:rPr>
              <w:t>ris</w:t>
            </w:r>
          </w:p>
        </w:tc>
        <w:tc>
          <w:tcPr>
            <w:tcW w:w="1002" w:type="pct"/>
            <w:tcBorders>
              <w:top w:val="nil"/>
              <w:left w:val="nil"/>
              <w:bottom w:val="nil"/>
              <w:right w:val="nil"/>
            </w:tcBorders>
          </w:tcPr>
          <w:p w14:paraId="119F4125" w14:textId="77777777" w:rsidR="007D6131" w:rsidRPr="00043A31" w:rsidRDefault="007D6131" w:rsidP="00043A31">
            <w:pPr>
              <w:spacing w:line="360" w:lineRule="auto"/>
              <w:jc w:val="center"/>
              <w:rPr>
                <w:rFonts w:ascii="宋体" w:eastAsia="宋体" w:hAnsi="宋体"/>
                <w:b/>
                <w:sz w:val="24"/>
                <w:szCs w:val="24"/>
              </w:rPr>
            </w:pPr>
            <w:r w:rsidRPr="00043A31">
              <w:rPr>
                <w:rFonts w:ascii="宋体" w:eastAsia="宋体" w:hAnsi="宋体" w:hint="eastAsia"/>
                <w:sz w:val="24"/>
                <w:szCs w:val="24"/>
              </w:rPr>
              <w:t>最低</w:t>
            </w:r>
          </w:p>
        </w:tc>
        <w:tc>
          <w:tcPr>
            <w:tcW w:w="999" w:type="pct"/>
            <w:tcBorders>
              <w:top w:val="nil"/>
              <w:left w:val="nil"/>
              <w:bottom w:val="nil"/>
              <w:right w:val="nil"/>
            </w:tcBorders>
          </w:tcPr>
          <w:p w14:paraId="2592F0E6" w14:textId="77777777" w:rsidR="007D6131" w:rsidRPr="00043A31" w:rsidRDefault="007D6131" w:rsidP="00043A31">
            <w:pPr>
              <w:spacing w:line="360" w:lineRule="auto"/>
              <w:jc w:val="center"/>
              <w:rPr>
                <w:rFonts w:ascii="宋体" w:eastAsia="宋体" w:hAnsi="宋体"/>
                <w:b/>
                <w:sz w:val="24"/>
                <w:szCs w:val="24"/>
              </w:rPr>
            </w:pPr>
            <w:r w:rsidRPr="00043A31">
              <w:rPr>
                <w:rFonts w:ascii="宋体" w:eastAsia="宋体" w:hAnsi="宋体" w:hint="eastAsia"/>
                <w:sz w:val="24"/>
                <w:szCs w:val="24"/>
              </w:rPr>
              <w:t>97.3259</w:t>
            </w:r>
          </w:p>
        </w:tc>
        <w:tc>
          <w:tcPr>
            <w:tcW w:w="999" w:type="pct"/>
            <w:tcBorders>
              <w:top w:val="nil"/>
              <w:left w:val="nil"/>
              <w:bottom w:val="nil"/>
              <w:right w:val="nil"/>
            </w:tcBorders>
          </w:tcPr>
          <w:p w14:paraId="113073D6" w14:textId="77777777" w:rsidR="007D6131" w:rsidRPr="00043A31" w:rsidRDefault="007D6131" w:rsidP="00043A31">
            <w:pPr>
              <w:spacing w:line="360" w:lineRule="auto"/>
              <w:jc w:val="center"/>
              <w:rPr>
                <w:rFonts w:ascii="宋体" w:eastAsia="宋体" w:hAnsi="宋体"/>
                <w:b/>
                <w:sz w:val="24"/>
                <w:szCs w:val="24"/>
              </w:rPr>
            </w:pPr>
            <w:r w:rsidRPr="00043A31">
              <w:rPr>
                <w:rFonts w:ascii="宋体" w:eastAsia="宋体" w:hAnsi="宋体" w:hint="eastAsia"/>
                <w:sz w:val="24"/>
                <w:szCs w:val="24"/>
              </w:rPr>
              <w:t>97.2221</w:t>
            </w:r>
          </w:p>
        </w:tc>
        <w:tc>
          <w:tcPr>
            <w:tcW w:w="1203" w:type="pct"/>
            <w:tcBorders>
              <w:top w:val="nil"/>
              <w:left w:val="nil"/>
              <w:bottom w:val="nil"/>
              <w:right w:val="nil"/>
            </w:tcBorders>
          </w:tcPr>
          <w:p w14:paraId="0AD888C6" w14:textId="77777777" w:rsidR="007D6131" w:rsidRPr="00043A31" w:rsidRDefault="007D6131" w:rsidP="00043A31">
            <w:pPr>
              <w:spacing w:line="360" w:lineRule="auto"/>
              <w:jc w:val="center"/>
              <w:rPr>
                <w:rFonts w:ascii="宋体" w:eastAsia="宋体" w:hAnsi="宋体"/>
                <w:b/>
                <w:sz w:val="24"/>
                <w:szCs w:val="24"/>
              </w:rPr>
            </w:pPr>
            <w:r w:rsidRPr="00043A31">
              <w:rPr>
                <w:rFonts w:ascii="宋体" w:eastAsia="宋体" w:hAnsi="宋体" w:hint="eastAsia"/>
                <w:sz w:val="24"/>
                <w:szCs w:val="24"/>
              </w:rPr>
              <w:t>9</w:t>
            </w:r>
            <w:r w:rsidRPr="00043A31">
              <w:rPr>
                <w:rFonts w:ascii="宋体" w:eastAsia="宋体" w:hAnsi="宋体"/>
                <w:sz w:val="24"/>
                <w:szCs w:val="24"/>
              </w:rPr>
              <w:t>7.2725</w:t>
            </w:r>
          </w:p>
        </w:tc>
      </w:tr>
      <w:tr w:rsidR="007D6131" w14:paraId="2827E39D" w14:textId="77777777" w:rsidTr="00043A31">
        <w:tc>
          <w:tcPr>
            <w:tcW w:w="798" w:type="pct"/>
            <w:tcBorders>
              <w:top w:val="nil"/>
              <w:left w:val="nil"/>
              <w:bottom w:val="nil"/>
              <w:right w:val="nil"/>
            </w:tcBorders>
          </w:tcPr>
          <w:p w14:paraId="1E80F5E0" w14:textId="77777777" w:rsidR="007D6131" w:rsidRPr="00043A31" w:rsidRDefault="007D6131" w:rsidP="00043A31">
            <w:pPr>
              <w:spacing w:line="360" w:lineRule="auto"/>
              <w:jc w:val="center"/>
              <w:rPr>
                <w:rFonts w:ascii="宋体" w:eastAsia="宋体" w:hAnsi="宋体"/>
                <w:b/>
                <w:sz w:val="24"/>
                <w:szCs w:val="24"/>
              </w:rPr>
            </w:pPr>
          </w:p>
        </w:tc>
        <w:tc>
          <w:tcPr>
            <w:tcW w:w="1002" w:type="pct"/>
            <w:tcBorders>
              <w:top w:val="nil"/>
              <w:left w:val="nil"/>
              <w:bottom w:val="nil"/>
              <w:right w:val="nil"/>
            </w:tcBorders>
          </w:tcPr>
          <w:p w14:paraId="54654F5E" w14:textId="77777777" w:rsidR="007D6131" w:rsidRPr="00043A31" w:rsidRDefault="007D6131" w:rsidP="00043A31">
            <w:pPr>
              <w:spacing w:line="360" w:lineRule="auto"/>
              <w:jc w:val="center"/>
              <w:rPr>
                <w:rFonts w:ascii="宋体" w:eastAsia="宋体" w:hAnsi="宋体"/>
                <w:b/>
                <w:sz w:val="24"/>
                <w:szCs w:val="24"/>
              </w:rPr>
            </w:pPr>
            <w:r w:rsidRPr="00043A31">
              <w:rPr>
                <w:rFonts w:ascii="宋体" w:eastAsia="宋体" w:hAnsi="宋体" w:hint="eastAsia"/>
                <w:sz w:val="24"/>
                <w:szCs w:val="24"/>
              </w:rPr>
              <w:t>平均</w:t>
            </w:r>
          </w:p>
        </w:tc>
        <w:tc>
          <w:tcPr>
            <w:tcW w:w="999" w:type="pct"/>
            <w:tcBorders>
              <w:top w:val="nil"/>
              <w:left w:val="nil"/>
              <w:bottom w:val="nil"/>
              <w:right w:val="nil"/>
            </w:tcBorders>
          </w:tcPr>
          <w:p w14:paraId="4DA29D71" w14:textId="77777777" w:rsidR="007D6131" w:rsidRPr="00043A31" w:rsidRDefault="007D6131" w:rsidP="00043A31">
            <w:pPr>
              <w:spacing w:line="360" w:lineRule="auto"/>
              <w:jc w:val="center"/>
              <w:rPr>
                <w:rFonts w:ascii="宋体" w:eastAsia="宋体" w:hAnsi="宋体"/>
                <w:b/>
                <w:sz w:val="24"/>
                <w:szCs w:val="24"/>
              </w:rPr>
            </w:pPr>
            <w:r w:rsidRPr="00043A31">
              <w:rPr>
                <w:rFonts w:ascii="宋体" w:eastAsia="宋体" w:hAnsi="宋体" w:hint="eastAsia"/>
                <w:sz w:val="24"/>
                <w:szCs w:val="24"/>
              </w:rPr>
              <w:t>103.7300</w:t>
            </w:r>
          </w:p>
        </w:tc>
        <w:tc>
          <w:tcPr>
            <w:tcW w:w="999" w:type="pct"/>
            <w:tcBorders>
              <w:top w:val="nil"/>
              <w:left w:val="nil"/>
              <w:bottom w:val="nil"/>
              <w:right w:val="nil"/>
            </w:tcBorders>
          </w:tcPr>
          <w:p w14:paraId="727EDF26" w14:textId="77777777" w:rsidR="007D6131" w:rsidRPr="00043A31" w:rsidRDefault="007D6131" w:rsidP="00043A31">
            <w:pPr>
              <w:spacing w:line="360" w:lineRule="auto"/>
              <w:jc w:val="center"/>
              <w:rPr>
                <w:rFonts w:ascii="宋体" w:eastAsia="宋体" w:hAnsi="宋体"/>
                <w:b/>
                <w:sz w:val="24"/>
                <w:szCs w:val="24"/>
              </w:rPr>
            </w:pPr>
            <w:r w:rsidRPr="00043A31">
              <w:rPr>
                <w:rFonts w:ascii="宋体" w:eastAsia="宋体" w:hAnsi="宋体" w:hint="eastAsia"/>
                <w:sz w:val="24"/>
                <w:szCs w:val="24"/>
              </w:rPr>
              <w:t>97.3901</w:t>
            </w:r>
          </w:p>
        </w:tc>
        <w:tc>
          <w:tcPr>
            <w:tcW w:w="1203" w:type="pct"/>
            <w:tcBorders>
              <w:top w:val="nil"/>
              <w:left w:val="nil"/>
              <w:bottom w:val="nil"/>
              <w:right w:val="nil"/>
            </w:tcBorders>
          </w:tcPr>
          <w:p w14:paraId="0843B29D" w14:textId="77777777" w:rsidR="007D6131" w:rsidRPr="00043A31" w:rsidRDefault="007D6131" w:rsidP="00043A31">
            <w:pPr>
              <w:spacing w:line="360" w:lineRule="auto"/>
              <w:jc w:val="center"/>
              <w:rPr>
                <w:rFonts w:ascii="宋体" w:eastAsia="宋体" w:hAnsi="宋体"/>
                <w:b/>
                <w:sz w:val="24"/>
                <w:szCs w:val="24"/>
              </w:rPr>
            </w:pPr>
            <w:r w:rsidRPr="00043A31">
              <w:rPr>
                <w:rFonts w:ascii="宋体" w:eastAsia="宋体" w:hAnsi="宋体" w:hint="eastAsia"/>
                <w:sz w:val="24"/>
                <w:szCs w:val="24"/>
              </w:rPr>
              <w:t>1</w:t>
            </w:r>
            <w:r w:rsidRPr="00043A31">
              <w:rPr>
                <w:rFonts w:ascii="宋体" w:eastAsia="宋体" w:hAnsi="宋体"/>
                <w:sz w:val="24"/>
                <w:szCs w:val="24"/>
              </w:rPr>
              <w:t>00.9184</w:t>
            </w:r>
          </w:p>
        </w:tc>
      </w:tr>
      <w:tr w:rsidR="007D6131" w14:paraId="5878C72F" w14:textId="77777777" w:rsidTr="00043A31">
        <w:tc>
          <w:tcPr>
            <w:tcW w:w="798" w:type="pct"/>
            <w:tcBorders>
              <w:top w:val="nil"/>
              <w:left w:val="nil"/>
              <w:bottom w:val="nil"/>
              <w:right w:val="nil"/>
            </w:tcBorders>
          </w:tcPr>
          <w:p w14:paraId="1D53C8D1" w14:textId="77777777" w:rsidR="007D6131" w:rsidRPr="00043A31" w:rsidRDefault="007D6131" w:rsidP="00043A31">
            <w:pPr>
              <w:spacing w:line="360" w:lineRule="auto"/>
              <w:jc w:val="center"/>
              <w:rPr>
                <w:rFonts w:ascii="宋体" w:eastAsia="宋体" w:hAnsi="宋体"/>
                <w:b/>
                <w:sz w:val="24"/>
                <w:szCs w:val="24"/>
              </w:rPr>
            </w:pPr>
          </w:p>
        </w:tc>
        <w:tc>
          <w:tcPr>
            <w:tcW w:w="1002" w:type="pct"/>
            <w:tcBorders>
              <w:top w:val="nil"/>
              <w:left w:val="nil"/>
              <w:bottom w:val="nil"/>
              <w:right w:val="nil"/>
            </w:tcBorders>
          </w:tcPr>
          <w:p w14:paraId="324BB80B" w14:textId="77777777" w:rsidR="007D6131" w:rsidRPr="00043A31" w:rsidRDefault="007D6131" w:rsidP="00043A31">
            <w:pPr>
              <w:spacing w:line="360" w:lineRule="auto"/>
              <w:jc w:val="center"/>
              <w:rPr>
                <w:rFonts w:ascii="宋体" w:eastAsia="宋体" w:hAnsi="宋体"/>
                <w:b/>
                <w:sz w:val="24"/>
                <w:szCs w:val="24"/>
              </w:rPr>
            </w:pPr>
            <w:r w:rsidRPr="00043A31">
              <w:rPr>
                <w:rFonts w:ascii="宋体" w:eastAsia="宋体" w:hAnsi="宋体" w:hint="eastAsia"/>
                <w:sz w:val="24"/>
                <w:szCs w:val="24"/>
              </w:rPr>
              <w:t>最高</w:t>
            </w:r>
          </w:p>
        </w:tc>
        <w:tc>
          <w:tcPr>
            <w:tcW w:w="999" w:type="pct"/>
            <w:tcBorders>
              <w:top w:val="nil"/>
              <w:left w:val="nil"/>
              <w:bottom w:val="nil"/>
              <w:right w:val="nil"/>
            </w:tcBorders>
          </w:tcPr>
          <w:p w14:paraId="1DE047BA" w14:textId="77777777" w:rsidR="007D6131" w:rsidRPr="00043A31" w:rsidRDefault="007D6131" w:rsidP="00043A31">
            <w:pPr>
              <w:spacing w:line="360" w:lineRule="auto"/>
              <w:jc w:val="center"/>
              <w:rPr>
                <w:rFonts w:ascii="宋体" w:eastAsia="宋体" w:hAnsi="宋体"/>
                <w:b/>
                <w:sz w:val="24"/>
                <w:szCs w:val="24"/>
              </w:rPr>
            </w:pPr>
            <w:r w:rsidRPr="00043A31">
              <w:rPr>
                <w:rFonts w:ascii="宋体" w:eastAsia="宋体" w:hAnsi="宋体" w:hint="eastAsia"/>
                <w:sz w:val="24"/>
                <w:szCs w:val="24"/>
              </w:rPr>
              <w:t>18776.94</w:t>
            </w:r>
          </w:p>
        </w:tc>
        <w:tc>
          <w:tcPr>
            <w:tcW w:w="999" w:type="pct"/>
            <w:tcBorders>
              <w:top w:val="nil"/>
              <w:left w:val="nil"/>
              <w:bottom w:val="nil"/>
              <w:right w:val="nil"/>
            </w:tcBorders>
          </w:tcPr>
          <w:p w14:paraId="402C7A38" w14:textId="77777777" w:rsidR="007D6131" w:rsidRPr="00043A31" w:rsidRDefault="007D6131" w:rsidP="00043A31">
            <w:pPr>
              <w:spacing w:line="360" w:lineRule="auto"/>
              <w:jc w:val="center"/>
              <w:rPr>
                <w:rFonts w:ascii="宋体" w:eastAsia="宋体" w:hAnsi="宋体"/>
                <w:b/>
                <w:sz w:val="24"/>
                <w:szCs w:val="24"/>
              </w:rPr>
            </w:pPr>
            <w:r w:rsidRPr="00043A31">
              <w:rPr>
                <w:rFonts w:ascii="宋体" w:eastAsia="宋体" w:hAnsi="宋体" w:hint="eastAsia"/>
                <w:sz w:val="24"/>
                <w:szCs w:val="24"/>
              </w:rPr>
              <w:t>16960.21</w:t>
            </w:r>
          </w:p>
        </w:tc>
        <w:tc>
          <w:tcPr>
            <w:tcW w:w="1203" w:type="pct"/>
            <w:tcBorders>
              <w:top w:val="nil"/>
              <w:left w:val="nil"/>
              <w:bottom w:val="nil"/>
              <w:right w:val="nil"/>
            </w:tcBorders>
          </w:tcPr>
          <w:p w14:paraId="05599369" w14:textId="77777777" w:rsidR="007D6131" w:rsidRPr="00043A31" w:rsidRDefault="007D6131" w:rsidP="00043A31">
            <w:pPr>
              <w:spacing w:line="360" w:lineRule="auto"/>
              <w:jc w:val="center"/>
              <w:rPr>
                <w:rFonts w:ascii="宋体" w:eastAsia="宋体" w:hAnsi="宋体"/>
                <w:b/>
                <w:sz w:val="24"/>
                <w:szCs w:val="24"/>
              </w:rPr>
            </w:pPr>
            <w:r w:rsidRPr="00043A31">
              <w:rPr>
                <w:rFonts w:ascii="宋体" w:eastAsia="宋体" w:hAnsi="宋体"/>
                <w:sz w:val="24"/>
                <w:szCs w:val="24"/>
              </w:rPr>
              <w:t>16932.2505</w:t>
            </w:r>
          </w:p>
        </w:tc>
      </w:tr>
      <w:tr w:rsidR="007D6131" w14:paraId="2B5C0641" w14:textId="77777777" w:rsidTr="00043A31">
        <w:tc>
          <w:tcPr>
            <w:tcW w:w="798" w:type="pct"/>
            <w:tcBorders>
              <w:top w:val="nil"/>
              <w:left w:val="nil"/>
              <w:bottom w:val="nil"/>
              <w:right w:val="nil"/>
            </w:tcBorders>
          </w:tcPr>
          <w:p w14:paraId="2C7E3E14" w14:textId="77777777" w:rsidR="007D6131" w:rsidRPr="00043A31" w:rsidRDefault="007D6131" w:rsidP="00043A31">
            <w:pPr>
              <w:spacing w:line="360" w:lineRule="auto"/>
              <w:jc w:val="center"/>
              <w:rPr>
                <w:rFonts w:ascii="宋体" w:eastAsia="宋体" w:hAnsi="宋体"/>
                <w:b/>
                <w:sz w:val="24"/>
                <w:szCs w:val="24"/>
              </w:rPr>
            </w:pPr>
            <w:r w:rsidRPr="00043A31">
              <w:rPr>
                <w:rFonts w:ascii="宋体" w:eastAsia="宋体" w:hAnsi="宋体" w:hint="eastAsia"/>
                <w:sz w:val="24"/>
                <w:szCs w:val="24"/>
              </w:rPr>
              <w:t>W</w:t>
            </w:r>
            <w:r w:rsidRPr="00043A31">
              <w:rPr>
                <w:rFonts w:ascii="宋体" w:eastAsia="宋体" w:hAnsi="宋体"/>
                <w:sz w:val="24"/>
                <w:szCs w:val="24"/>
              </w:rPr>
              <w:t>ine</w:t>
            </w:r>
          </w:p>
        </w:tc>
        <w:tc>
          <w:tcPr>
            <w:tcW w:w="1002" w:type="pct"/>
            <w:tcBorders>
              <w:top w:val="nil"/>
              <w:left w:val="nil"/>
              <w:bottom w:val="nil"/>
              <w:right w:val="nil"/>
            </w:tcBorders>
          </w:tcPr>
          <w:p w14:paraId="02203D3E" w14:textId="77777777" w:rsidR="007D6131" w:rsidRPr="00043A31" w:rsidRDefault="007D6131" w:rsidP="00043A31">
            <w:pPr>
              <w:spacing w:line="360" w:lineRule="auto"/>
              <w:jc w:val="center"/>
              <w:rPr>
                <w:rFonts w:ascii="宋体" w:eastAsia="宋体" w:hAnsi="宋体"/>
                <w:b/>
                <w:sz w:val="24"/>
                <w:szCs w:val="24"/>
              </w:rPr>
            </w:pPr>
            <w:r w:rsidRPr="00043A31">
              <w:rPr>
                <w:rFonts w:ascii="宋体" w:eastAsia="宋体" w:hAnsi="宋体" w:hint="eastAsia"/>
                <w:sz w:val="24"/>
                <w:szCs w:val="24"/>
              </w:rPr>
              <w:t>最低</w:t>
            </w:r>
          </w:p>
        </w:tc>
        <w:tc>
          <w:tcPr>
            <w:tcW w:w="999" w:type="pct"/>
            <w:tcBorders>
              <w:top w:val="nil"/>
              <w:left w:val="nil"/>
              <w:bottom w:val="nil"/>
              <w:right w:val="nil"/>
            </w:tcBorders>
          </w:tcPr>
          <w:p w14:paraId="29DA1AF0" w14:textId="77777777" w:rsidR="007D6131" w:rsidRPr="00043A31" w:rsidRDefault="007D6131" w:rsidP="00043A31">
            <w:pPr>
              <w:spacing w:line="360" w:lineRule="auto"/>
              <w:jc w:val="center"/>
              <w:rPr>
                <w:rFonts w:ascii="宋体" w:eastAsia="宋体" w:hAnsi="宋体"/>
                <w:b/>
                <w:sz w:val="24"/>
                <w:szCs w:val="24"/>
              </w:rPr>
            </w:pPr>
            <w:r w:rsidRPr="00043A31">
              <w:rPr>
                <w:rFonts w:ascii="宋体" w:eastAsia="宋体" w:hAnsi="宋体" w:hint="eastAsia"/>
                <w:sz w:val="24"/>
                <w:szCs w:val="24"/>
              </w:rPr>
              <w:t>16960.20</w:t>
            </w:r>
          </w:p>
        </w:tc>
        <w:tc>
          <w:tcPr>
            <w:tcW w:w="999" w:type="pct"/>
            <w:tcBorders>
              <w:top w:val="nil"/>
              <w:left w:val="nil"/>
              <w:bottom w:val="nil"/>
              <w:right w:val="nil"/>
            </w:tcBorders>
          </w:tcPr>
          <w:p w14:paraId="2F48317F" w14:textId="77777777" w:rsidR="007D6131" w:rsidRPr="00043A31" w:rsidRDefault="007D6131" w:rsidP="00043A31">
            <w:pPr>
              <w:spacing w:line="360" w:lineRule="auto"/>
              <w:jc w:val="center"/>
              <w:rPr>
                <w:rFonts w:ascii="宋体" w:eastAsia="宋体" w:hAnsi="宋体"/>
                <w:b/>
                <w:sz w:val="24"/>
                <w:szCs w:val="24"/>
              </w:rPr>
            </w:pPr>
            <w:r w:rsidRPr="00043A31">
              <w:rPr>
                <w:rFonts w:ascii="宋体" w:eastAsia="宋体" w:hAnsi="宋体" w:hint="eastAsia"/>
                <w:sz w:val="24"/>
                <w:szCs w:val="24"/>
              </w:rPr>
              <w:t>16940.28</w:t>
            </w:r>
          </w:p>
        </w:tc>
        <w:tc>
          <w:tcPr>
            <w:tcW w:w="1203" w:type="pct"/>
            <w:tcBorders>
              <w:top w:val="nil"/>
              <w:left w:val="nil"/>
              <w:bottom w:val="nil"/>
              <w:right w:val="nil"/>
            </w:tcBorders>
          </w:tcPr>
          <w:p w14:paraId="7F9FAA7A" w14:textId="77777777" w:rsidR="007D6131" w:rsidRPr="00043A31" w:rsidRDefault="007D6131" w:rsidP="00043A31">
            <w:pPr>
              <w:spacing w:line="360" w:lineRule="auto"/>
              <w:jc w:val="center"/>
              <w:rPr>
                <w:rFonts w:ascii="宋体" w:eastAsia="宋体" w:hAnsi="宋体"/>
                <w:b/>
                <w:sz w:val="24"/>
                <w:szCs w:val="24"/>
              </w:rPr>
            </w:pPr>
            <w:r w:rsidRPr="00043A31">
              <w:rPr>
                <w:rFonts w:ascii="宋体" w:eastAsia="宋体" w:hAnsi="宋体" w:hint="eastAsia"/>
                <w:sz w:val="24"/>
                <w:szCs w:val="24"/>
              </w:rPr>
              <w:t>1</w:t>
            </w:r>
            <w:r w:rsidRPr="00043A31">
              <w:rPr>
                <w:rFonts w:ascii="宋体" w:eastAsia="宋体" w:hAnsi="宋体"/>
                <w:sz w:val="24"/>
                <w:szCs w:val="24"/>
              </w:rPr>
              <w:t>6704.7616</w:t>
            </w:r>
          </w:p>
        </w:tc>
      </w:tr>
      <w:tr w:rsidR="007D6131" w14:paraId="1928AC58" w14:textId="77777777" w:rsidTr="00043A31">
        <w:tc>
          <w:tcPr>
            <w:tcW w:w="798" w:type="pct"/>
            <w:tcBorders>
              <w:top w:val="nil"/>
              <w:left w:val="nil"/>
              <w:bottom w:val="nil"/>
              <w:right w:val="nil"/>
            </w:tcBorders>
          </w:tcPr>
          <w:p w14:paraId="0468AFE0" w14:textId="77777777" w:rsidR="007D6131" w:rsidRPr="00043A31" w:rsidRDefault="007D6131" w:rsidP="00043A31">
            <w:pPr>
              <w:spacing w:line="360" w:lineRule="auto"/>
              <w:jc w:val="center"/>
              <w:rPr>
                <w:rFonts w:ascii="宋体" w:eastAsia="宋体" w:hAnsi="宋体"/>
                <w:b/>
                <w:sz w:val="24"/>
                <w:szCs w:val="24"/>
              </w:rPr>
            </w:pPr>
          </w:p>
        </w:tc>
        <w:tc>
          <w:tcPr>
            <w:tcW w:w="1002" w:type="pct"/>
            <w:tcBorders>
              <w:top w:val="nil"/>
              <w:left w:val="nil"/>
              <w:bottom w:val="nil"/>
              <w:right w:val="nil"/>
            </w:tcBorders>
          </w:tcPr>
          <w:p w14:paraId="3F2FEA0F" w14:textId="77777777" w:rsidR="007D6131" w:rsidRPr="00043A31" w:rsidRDefault="007D6131" w:rsidP="00043A31">
            <w:pPr>
              <w:spacing w:line="360" w:lineRule="auto"/>
              <w:jc w:val="center"/>
              <w:rPr>
                <w:rFonts w:ascii="宋体" w:eastAsia="宋体" w:hAnsi="宋体"/>
                <w:b/>
                <w:sz w:val="24"/>
                <w:szCs w:val="24"/>
              </w:rPr>
            </w:pPr>
            <w:r w:rsidRPr="00043A31">
              <w:rPr>
                <w:rFonts w:ascii="宋体" w:eastAsia="宋体" w:hAnsi="宋体" w:hint="eastAsia"/>
                <w:sz w:val="24"/>
                <w:szCs w:val="24"/>
              </w:rPr>
              <w:t>平均</w:t>
            </w:r>
          </w:p>
        </w:tc>
        <w:tc>
          <w:tcPr>
            <w:tcW w:w="999" w:type="pct"/>
            <w:tcBorders>
              <w:top w:val="nil"/>
              <w:left w:val="nil"/>
              <w:bottom w:val="nil"/>
              <w:right w:val="nil"/>
            </w:tcBorders>
          </w:tcPr>
          <w:p w14:paraId="2C331871" w14:textId="77777777" w:rsidR="007D6131" w:rsidRPr="00043A31" w:rsidRDefault="007D6131" w:rsidP="00043A31">
            <w:pPr>
              <w:spacing w:line="360" w:lineRule="auto"/>
              <w:jc w:val="center"/>
              <w:rPr>
                <w:rFonts w:ascii="宋体" w:eastAsia="宋体" w:hAnsi="宋体"/>
                <w:b/>
                <w:sz w:val="24"/>
                <w:szCs w:val="24"/>
              </w:rPr>
            </w:pPr>
            <w:r w:rsidRPr="00043A31">
              <w:rPr>
                <w:rFonts w:ascii="宋体" w:eastAsia="宋体" w:hAnsi="宋体" w:hint="eastAsia"/>
                <w:sz w:val="24"/>
                <w:szCs w:val="24"/>
              </w:rPr>
              <w:t>17067.07</w:t>
            </w:r>
          </w:p>
        </w:tc>
        <w:tc>
          <w:tcPr>
            <w:tcW w:w="999" w:type="pct"/>
            <w:tcBorders>
              <w:top w:val="nil"/>
              <w:left w:val="nil"/>
              <w:bottom w:val="nil"/>
              <w:right w:val="nil"/>
            </w:tcBorders>
          </w:tcPr>
          <w:p w14:paraId="3F3D7C78" w14:textId="77777777" w:rsidR="007D6131" w:rsidRPr="00043A31" w:rsidRDefault="007D6131" w:rsidP="00043A31">
            <w:pPr>
              <w:spacing w:line="360" w:lineRule="auto"/>
              <w:jc w:val="center"/>
              <w:rPr>
                <w:rFonts w:ascii="宋体" w:eastAsia="宋体" w:hAnsi="宋体"/>
                <w:b/>
                <w:sz w:val="24"/>
                <w:szCs w:val="24"/>
              </w:rPr>
            </w:pPr>
            <w:r w:rsidRPr="00043A31">
              <w:rPr>
                <w:rFonts w:ascii="宋体" w:eastAsia="宋体" w:hAnsi="宋体" w:hint="eastAsia"/>
                <w:sz w:val="24"/>
                <w:szCs w:val="24"/>
              </w:rPr>
              <w:t>16944.</w:t>
            </w:r>
            <w:r w:rsidRPr="00043A31">
              <w:rPr>
                <w:rFonts w:ascii="宋体" w:eastAsia="宋体" w:hAnsi="宋体"/>
                <w:sz w:val="24"/>
                <w:szCs w:val="24"/>
              </w:rPr>
              <w:t>78</w:t>
            </w:r>
          </w:p>
        </w:tc>
        <w:tc>
          <w:tcPr>
            <w:tcW w:w="1203" w:type="pct"/>
            <w:tcBorders>
              <w:top w:val="nil"/>
              <w:left w:val="nil"/>
              <w:bottom w:val="nil"/>
              <w:right w:val="nil"/>
            </w:tcBorders>
          </w:tcPr>
          <w:p w14:paraId="34DCE422" w14:textId="77777777" w:rsidR="007D6131" w:rsidRPr="00043A31" w:rsidRDefault="007D6131" w:rsidP="00043A31">
            <w:pPr>
              <w:spacing w:line="360" w:lineRule="auto"/>
              <w:jc w:val="center"/>
              <w:rPr>
                <w:rFonts w:ascii="宋体" w:eastAsia="宋体" w:hAnsi="宋体"/>
                <w:b/>
                <w:sz w:val="24"/>
                <w:szCs w:val="24"/>
              </w:rPr>
            </w:pPr>
            <w:r w:rsidRPr="00043A31">
              <w:rPr>
                <w:rFonts w:ascii="宋体" w:eastAsia="宋体" w:hAnsi="宋体" w:hint="eastAsia"/>
                <w:sz w:val="24"/>
                <w:szCs w:val="24"/>
              </w:rPr>
              <w:t>1</w:t>
            </w:r>
            <w:r w:rsidRPr="00043A31">
              <w:rPr>
                <w:rFonts w:ascii="宋体" w:eastAsia="宋体" w:hAnsi="宋体"/>
                <w:sz w:val="24"/>
                <w:szCs w:val="24"/>
              </w:rPr>
              <w:t>6770.1669</w:t>
            </w:r>
          </w:p>
        </w:tc>
      </w:tr>
      <w:tr w:rsidR="007D6131" w14:paraId="66543DBE" w14:textId="77777777" w:rsidTr="00043A31">
        <w:tc>
          <w:tcPr>
            <w:tcW w:w="798" w:type="pct"/>
            <w:tcBorders>
              <w:top w:val="nil"/>
              <w:left w:val="nil"/>
              <w:bottom w:val="nil"/>
              <w:right w:val="nil"/>
            </w:tcBorders>
          </w:tcPr>
          <w:p w14:paraId="48686417" w14:textId="77777777" w:rsidR="007D6131" w:rsidRPr="00043A31" w:rsidRDefault="007D6131" w:rsidP="00043A31">
            <w:pPr>
              <w:spacing w:line="360" w:lineRule="auto"/>
              <w:jc w:val="center"/>
              <w:rPr>
                <w:rFonts w:ascii="宋体" w:eastAsia="宋体" w:hAnsi="宋体"/>
                <w:b/>
                <w:sz w:val="24"/>
                <w:szCs w:val="24"/>
              </w:rPr>
            </w:pPr>
          </w:p>
        </w:tc>
        <w:tc>
          <w:tcPr>
            <w:tcW w:w="1002" w:type="pct"/>
            <w:tcBorders>
              <w:top w:val="nil"/>
              <w:left w:val="nil"/>
              <w:bottom w:val="nil"/>
              <w:right w:val="nil"/>
            </w:tcBorders>
          </w:tcPr>
          <w:p w14:paraId="67D4A211" w14:textId="77777777" w:rsidR="007D6131" w:rsidRPr="00043A31" w:rsidRDefault="007D6131" w:rsidP="00043A31">
            <w:pPr>
              <w:spacing w:line="360" w:lineRule="auto"/>
              <w:jc w:val="center"/>
              <w:rPr>
                <w:rFonts w:ascii="宋体" w:eastAsia="宋体" w:hAnsi="宋体"/>
                <w:b/>
                <w:sz w:val="24"/>
                <w:szCs w:val="24"/>
              </w:rPr>
            </w:pPr>
            <w:r w:rsidRPr="00043A31">
              <w:rPr>
                <w:rFonts w:ascii="宋体" w:eastAsia="宋体" w:hAnsi="宋体" w:hint="eastAsia"/>
                <w:sz w:val="24"/>
                <w:szCs w:val="24"/>
              </w:rPr>
              <w:t>最高</w:t>
            </w:r>
          </w:p>
        </w:tc>
        <w:tc>
          <w:tcPr>
            <w:tcW w:w="999" w:type="pct"/>
            <w:tcBorders>
              <w:top w:val="nil"/>
              <w:left w:val="nil"/>
              <w:bottom w:val="nil"/>
              <w:right w:val="nil"/>
            </w:tcBorders>
          </w:tcPr>
          <w:p w14:paraId="635A4C9A" w14:textId="77777777" w:rsidR="007D6131" w:rsidRPr="00043A31" w:rsidRDefault="007D6131" w:rsidP="00043A31">
            <w:pPr>
              <w:spacing w:line="360" w:lineRule="auto"/>
              <w:jc w:val="center"/>
              <w:rPr>
                <w:rFonts w:ascii="宋体" w:eastAsia="宋体" w:hAnsi="宋体"/>
                <w:b/>
                <w:sz w:val="24"/>
                <w:szCs w:val="24"/>
              </w:rPr>
            </w:pPr>
            <w:r w:rsidRPr="00043A31">
              <w:rPr>
                <w:rFonts w:ascii="宋体" w:eastAsia="宋体" w:hAnsi="宋体" w:hint="eastAsia"/>
                <w:sz w:val="24"/>
                <w:szCs w:val="24"/>
              </w:rPr>
              <w:t>2</w:t>
            </w:r>
            <w:r w:rsidRPr="00043A31">
              <w:rPr>
                <w:rFonts w:ascii="宋体" w:eastAsia="宋体" w:hAnsi="宋体"/>
                <w:sz w:val="24"/>
                <w:szCs w:val="24"/>
              </w:rPr>
              <w:t>15.7317</w:t>
            </w:r>
          </w:p>
        </w:tc>
        <w:tc>
          <w:tcPr>
            <w:tcW w:w="999" w:type="pct"/>
            <w:tcBorders>
              <w:top w:val="nil"/>
              <w:left w:val="nil"/>
              <w:bottom w:val="nil"/>
              <w:right w:val="nil"/>
            </w:tcBorders>
          </w:tcPr>
          <w:p w14:paraId="1A399567" w14:textId="77777777" w:rsidR="007D6131" w:rsidRPr="00043A31" w:rsidRDefault="007D6131" w:rsidP="00043A31">
            <w:pPr>
              <w:spacing w:line="360" w:lineRule="auto"/>
              <w:jc w:val="center"/>
              <w:rPr>
                <w:rFonts w:ascii="宋体" w:eastAsia="宋体" w:hAnsi="宋体"/>
                <w:b/>
                <w:sz w:val="24"/>
                <w:szCs w:val="24"/>
              </w:rPr>
            </w:pPr>
            <w:r w:rsidRPr="00043A31">
              <w:rPr>
                <w:rFonts w:ascii="宋体" w:eastAsia="宋体" w:hAnsi="宋体" w:hint="eastAsia"/>
                <w:sz w:val="24"/>
                <w:szCs w:val="24"/>
              </w:rPr>
              <w:t>2</w:t>
            </w:r>
            <w:r w:rsidRPr="00043A31">
              <w:rPr>
                <w:rFonts w:ascii="宋体" w:eastAsia="宋体" w:hAnsi="宋体"/>
                <w:sz w:val="24"/>
                <w:szCs w:val="24"/>
              </w:rPr>
              <w:t>27.9053</w:t>
            </w:r>
          </w:p>
        </w:tc>
        <w:tc>
          <w:tcPr>
            <w:tcW w:w="1203" w:type="pct"/>
            <w:tcBorders>
              <w:top w:val="nil"/>
              <w:left w:val="nil"/>
              <w:bottom w:val="nil"/>
              <w:right w:val="nil"/>
            </w:tcBorders>
          </w:tcPr>
          <w:p w14:paraId="2E2541A6" w14:textId="77777777" w:rsidR="007D6131" w:rsidRPr="00043A31" w:rsidRDefault="007D6131" w:rsidP="00043A31">
            <w:pPr>
              <w:spacing w:line="360" w:lineRule="auto"/>
              <w:jc w:val="center"/>
              <w:rPr>
                <w:rFonts w:ascii="宋体" w:eastAsia="宋体" w:hAnsi="宋体"/>
                <w:b/>
                <w:sz w:val="24"/>
                <w:szCs w:val="24"/>
              </w:rPr>
            </w:pPr>
            <w:r w:rsidRPr="00043A31">
              <w:rPr>
                <w:rFonts w:ascii="宋体" w:eastAsia="宋体" w:hAnsi="宋体" w:hint="eastAsia"/>
                <w:sz w:val="24"/>
                <w:szCs w:val="24"/>
              </w:rPr>
              <w:t>2</w:t>
            </w:r>
            <w:r w:rsidRPr="00043A31">
              <w:rPr>
                <w:rFonts w:ascii="宋体" w:eastAsia="宋体" w:hAnsi="宋体"/>
                <w:sz w:val="24"/>
                <w:szCs w:val="24"/>
              </w:rPr>
              <w:t>38.7814</w:t>
            </w:r>
          </w:p>
        </w:tc>
      </w:tr>
      <w:tr w:rsidR="007D6131" w14:paraId="769C267F" w14:textId="77777777" w:rsidTr="00043A31">
        <w:tc>
          <w:tcPr>
            <w:tcW w:w="798" w:type="pct"/>
            <w:tcBorders>
              <w:top w:val="nil"/>
              <w:left w:val="nil"/>
              <w:bottom w:val="nil"/>
              <w:right w:val="nil"/>
            </w:tcBorders>
          </w:tcPr>
          <w:p w14:paraId="48D183F4" w14:textId="77777777" w:rsidR="007D6131" w:rsidRPr="00043A31" w:rsidRDefault="007D6131" w:rsidP="00043A31">
            <w:pPr>
              <w:spacing w:line="360" w:lineRule="auto"/>
              <w:jc w:val="center"/>
              <w:rPr>
                <w:rFonts w:ascii="宋体" w:eastAsia="宋体" w:hAnsi="宋体"/>
                <w:b/>
                <w:sz w:val="24"/>
                <w:szCs w:val="24"/>
              </w:rPr>
            </w:pPr>
            <w:r w:rsidRPr="00043A31">
              <w:rPr>
                <w:rFonts w:ascii="宋体" w:eastAsia="宋体" w:hAnsi="宋体" w:hint="eastAsia"/>
                <w:sz w:val="24"/>
                <w:szCs w:val="24"/>
              </w:rPr>
              <w:t>Glass</w:t>
            </w:r>
          </w:p>
        </w:tc>
        <w:tc>
          <w:tcPr>
            <w:tcW w:w="1002" w:type="pct"/>
            <w:tcBorders>
              <w:top w:val="nil"/>
              <w:left w:val="nil"/>
              <w:bottom w:val="nil"/>
              <w:right w:val="nil"/>
            </w:tcBorders>
          </w:tcPr>
          <w:p w14:paraId="28C010FE" w14:textId="77777777" w:rsidR="007D6131" w:rsidRPr="00043A31" w:rsidRDefault="007D6131" w:rsidP="00043A31">
            <w:pPr>
              <w:spacing w:line="360" w:lineRule="auto"/>
              <w:jc w:val="center"/>
              <w:rPr>
                <w:rFonts w:ascii="宋体" w:eastAsia="宋体" w:hAnsi="宋体"/>
                <w:b/>
                <w:sz w:val="24"/>
                <w:szCs w:val="24"/>
              </w:rPr>
            </w:pPr>
            <w:r w:rsidRPr="00043A31">
              <w:rPr>
                <w:rFonts w:ascii="宋体" w:eastAsia="宋体" w:hAnsi="宋体" w:hint="eastAsia"/>
                <w:sz w:val="24"/>
                <w:szCs w:val="24"/>
              </w:rPr>
              <w:t>最低</w:t>
            </w:r>
          </w:p>
        </w:tc>
        <w:tc>
          <w:tcPr>
            <w:tcW w:w="999" w:type="pct"/>
            <w:tcBorders>
              <w:top w:val="nil"/>
              <w:left w:val="nil"/>
              <w:bottom w:val="nil"/>
              <w:right w:val="nil"/>
            </w:tcBorders>
          </w:tcPr>
          <w:p w14:paraId="6B58A295" w14:textId="77777777" w:rsidR="007D6131" w:rsidRPr="00043A31" w:rsidRDefault="007D6131" w:rsidP="00043A31">
            <w:pPr>
              <w:spacing w:line="360" w:lineRule="auto"/>
              <w:jc w:val="center"/>
              <w:rPr>
                <w:rFonts w:ascii="宋体" w:eastAsia="宋体" w:hAnsi="宋体"/>
                <w:b/>
                <w:sz w:val="24"/>
                <w:szCs w:val="24"/>
              </w:rPr>
            </w:pPr>
            <w:r w:rsidRPr="00043A31">
              <w:rPr>
                <w:rFonts w:ascii="宋体" w:eastAsia="宋体" w:hAnsi="宋体" w:hint="eastAsia"/>
                <w:sz w:val="24"/>
                <w:szCs w:val="24"/>
              </w:rPr>
              <w:t>2</w:t>
            </w:r>
            <w:r w:rsidRPr="00043A31">
              <w:rPr>
                <w:rFonts w:ascii="宋体" w:eastAsia="宋体" w:hAnsi="宋体"/>
                <w:sz w:val="24"/>
                <w:szCs w:val="24"/>
              </w:rPr>
              <w:t>13.4705</w:t>
            </w:r>
          </w:p>
        </w:tc>
        <w:tc>
          <w:tcPr>
            <w:tcW w:w="999" w:type="pct"/>
            <w:tcBorders>
              <w:top w:val="nil"/>
              <w:left w:val="nil"/>
              <w:bottom w:val="nil"/>
              <w:right w:val="nil"/>
            </w:tcBorders>
          </w:tcPr>
          <w:p w14:paraId="426224D1" w14:textId="77777777" w:rsidR="007D6131" w:rsidRPr="00043A31" w:rsidRDefault="007D6131" w:rsidP="00043A31">
            <w:pPr>
              <w:spacing w:line="360" w:lineRule="auto"/>
              <w:jc w:val="center"/>
              <w:rPr>
                <w:rFonts w:ascii="宋体" w:eastAsia="宋体" w:hAnsi="宋体"/>
                <w:b/>
                <w:sz w:val="24"/>
                <w:szCs w:val="24"/>
              </w:rPr>
            </w:pPr>
            <w:r w:rsidRPr="00043A31">
              <w:rPr>
                <w:rFonts w:ascii="宋体" w:eastAsia="宋体" w:hAnsi="宋体" w:hint="eastAsia"/>
                <w:sz w:val="24"/>
                <w:szCs w:val="24"/>
              </w:rPr>
              <w:t>2</w:t>
            </w:r>
            <w:r w:rsidRPr="00043A31">
              <w:rPr>
                <w:rFonts w:ascii="宋体" w:eastAsia="宋体" w:hAnsi="宋体"/>
                <w:sz w:val="24"/>
                <w:szCs w:val="24"/>
              </w:rPr>
              <w:t>22.3460</w:t>
            </w:r>
          </w:p>
        </w:tc>
        <w:tc>
          <w:tcPr>
            <w:tcW w:w="1203" w:type="pct"/>
            <w:tcBorders>
              <w:top w:val="nil"/>
              <w:left w:val="nil"/>
              <w:bottom w:val="nil"/>
              <w:right w:val="nil"/>
            </w:tcBorders>
          </w:tcPr>
          <w:p w14:paraId="4A2B34FA" w14:textId="77777777" w:rsidR="007D6131" w:rsidRPr="00043A31" w:rsidRDefault="007D6131" w:rsidP="00043A31">
            <w:pPr>
              <w:spacing w:line="360" w:lineRule="auto"/>
              <w:jc w:val="center"/>
              <w:rPr>
                <w:rFonts w:ascii="宋体" w:eastAsia="宋体" w:hAnsi="宋体"/>
                <w:b/>
                <w:sz w:val="24"/>
                <w:szCs w:val="24"/>
              </w:rPr>
            </w:pPr>
            <w:r w:rsidRPr="00043A31">
              <w:rPr>
                <w:rFonts w:ascii="宋体" w:eastAsia="宋体" w:hAnsi="宋体" w:hint="eastAsia"/>
                <w:sz w:val="24"/>
                <w:szCs w:val="24"/>
              </w:rPr>
              <w:t>2</w:t>
            </w:r>
            <w:r w:rsidRPr="00043A31">
              <w:rPr>
                <w:rFonts w:ascii="宋体" w:eastAsia="宋体" w:hAnsi="宋体"/>
                <w:sz w:val="24"/>
                <w:szCs w:val="24"/>
              </w:rPr>
              <w:t>33.2041</w:t>
            </w:r>
          </w:p>
        </w:tc>
      </w:tr>
      <w:tr w:rsidR="007D6131" w14:paraId="5BF976ED" w14:textId="77777777" w:rsidTr="00043A31">
        <w:tc>
          <w:tcPr>
            <w:tcW w:w="798" w:type="pct"/>
            <w:tcBorders>
              <w:top w:val="nil"/>
              <w:left w:val="nil"/>
              <w:right w:val="nil"/>
            </w:tcBorders>
          </w:tcPr>
          <w:p w14:paraId="5F7DC182" w14:textId="77777777" w:rsidR="007D6131" w:rsidRPr="00043A31" w:rsidRDefault="007D6131" w:rsidP="00043A31">
            <w:pPr>
              <w:spacing w:line="360" w:lineRule="auto"/>
              <w:jc w:val="center"/>
              <w:rPr>
                <w:rFonts w:ascii="宋体" w:eastAsia="宋体" w:hAnsi="宋体"/>
                <w:b/>
                <w:sz w:val="24"/>
                <w:szCs w:val="24"/>
              </w:rPr>
            </w:pPr>
          </w:p>
        </w:tc>
        <w:tc>
          <w:tcPr>
            <w:tcW w:w="1002" w:type="pct"/>
            <w:tcBorders>
              <w:top w:val="nil"/>
              <w:left w:val="nil"/>
              <w:right w:val="nil"/>
            </w:tcBorders>
          </w:tcPr>
          <w:p w14:paraId="76757D4D" w14:textId="77777777" w:rsidR="007D6131" w:rsidRPr="00043A31" w:rsidRDefault="007D6131" w:rsidP="00043A31">
            <w:pPr>
              <w:spacing w:line="360" w:lineRule="auto"/>
              <w:jc w:val="center"/>
              <w:rPr>
                <w:rFonts w:ascii="宋体" w:eastAsia="宋体" w:hAnsi="宋体"/>
                <w:b/>
                <w:sz w:val="24"/>
                <w:szCs w:val="24"/>
              </w:rPr>
            </w:pPr>
            <w:r w:rsidRPr="00043A31">
              <w:rPr>
                <w:rFonts w:ascii="宋体" w:eastAsia="宋体" w:hAnsi="宋体" w:hint="eastAsia"/>
                <w:sz w:val="24"/>
                <w:szCs w:val="24"/>
              </w:rPr>
              <w:t>平均</w:t>
            </w:r>
          </w:p>
        </w:tc>
        <w:tc>
          <w:tcPr>
            <w:tcW w:w="999" w:type="pct"/>
            <w:tcBorders>
              <w:top w:val="nil"/>
              <w:left w:val="nil"/>
              <w:right w:val="nil"/>
            </w:tcBorders>
          </w:tcPr>
          <w:p w14:paraId="1454F474" w14:textId="77777777" w:rsidR="007D6131" w:rsidRPr="00043A31" w:rsidRDefault="007D6131" w:rsidP="00043A31">
            <w:pPr>
              <w:spacing w:line="360" w:lineRule="auto"/>
              <w:jc w:val="center"/>
              <w:rPr>
                <w:rFonts w:ascii="宋体" w:eastAsia="宋体" w:hAnsi="宋体"/>
                <w:b/>
                <w:sz w:val="24"/>
                <w:szCs w:val="24"/>
              </w:rPr>
            </w:pPr>
            <w:r w:rsidRPr="00043A31">
              <w:rPr>
                <w:rFonts w:ascii="宋体" w:eastAsia="宋体" w:hAnsi="宋体" w:hint="eastAsia"/>
                <w:sz w:val="24"/>
                <w:szCs w:val="24"/>
              </w:rPr>
              <w:t>2</w:t>
            </w:r>
            <w:r w:rsidRPr="00043A31">
              <w:rPr>
                <w:rFonts w:ascii="宋体" w:eastAsia="宋体" w:hAnsi="宋体"/>
                <w:sz w:val="24"/>
                <w:szCs w:val="24"/>
              </w:rPr>
              <w:t>14.9835</w:t>
            </w:r>
          </w:p>
        </w:tc>
        <w:tc>
          <w:tcPr>
            <w:tcW w:w="999" w:type="pct"/>
            <w:tcBorders>
              <w:top w:val="nil"/>
              <w:left w:val="nil"/>
              <w:right w:val="nil"/>
            </w:tcBorders>
          </w:tcPr>
          <w:p w14:paraId="1A32B4D3" w14:textId="77777777" w:rsidR="007D6131" w:rsidRPr="00043A31" w:rsidRDefault="007D6131" w:rsidP="00043A31">
            <w:pPr>
              <w:spacing w:line="360" w:lineRule="auto"/>
              <w:jc w:val="center"/>
              <w:rPr>
                <w:rFonts w:ascii="宋体" w:eastAsia="宋体" w:hAnsi="宋体"/>
                <w:b/>
                <w:sz w:val="24"/>
                <w:szCs w:val="24"/>
              </w:rPr>
            </w:pPr>
            <w:r w:rsidRPr="00043A31">
              <w:rPr>
                <w:rFonts w:ascii="宋体" w:eastAsia="宋体" w:hAnsi="宋体" w:hint="eastAsia"/>
                <w:sz w:val="24"/>
                <w:szCs w:val="24"/>
              </w:rPr>
              <w:t>2</w:t>
            </w:r>
            <w:r w:rsidRPr="00043A31">
              <w:rPr>
                <w:rFonts w:ascii="宋体" w:eastAsia="宋体" w:hAnsi="宋体"/>
                <w:sz w:val="24"/>
                <w:szCs w:val="24"/>
              </w:rPr>
              <w:t>24.3496</w:t>
            </w:r>
          </w:p>
        </w:tc>
        <w:tc>
          <w:tcPr>
            <w:tcW w:w="1203" w:type="pct"/>
            <w:tcBorders>
              <w:top w:val="nil"/>
              <w:left w:val="nil"/>
              <w:right w:val="nil"/>
            </w:tcBorders>
          </w:tcPr>
          <w:p w14:paraId="264FBC59" w14:textId="77777777" w:rsidR="007D6131" w:rsidRPr="00043A31" w:rsidRDefault="007D6131" w:rsidP="00043A31">
            <w:pPr>
              <w:spacing w:line="360" w:lineRule="auto"/>
              <w:jc w:val="center"/>
              <w:rPr>
                <w:rFonts w:ascii="宋体" w:eastAsia="宋体" w:hAnsi="宋体"/>
                <w:b/>
                <w:sz w:val="24"/>
                <w:szCs w:val="24"/>
              </w:rPr>
            </w:pPr>
            <w:r w:rsidRPr="00043A31">
              <w:rPr>
                <w:rFonts w:ascii="宋体" w:eastAsia="宋体" w:hAnsi="宋体" w:hint="eastAsia"/>
                <w:sz w:val="24"/>
                <w:szCs w:val="24"/>
              </w:rPr>
              <w:t>2</w:t>
            </w:r>
            <w:r w:rsidRPr="00043A31">
              <w:rPr>
                <w:rFonts w:ascii="宋体" w:eastAsia="宋体" w:hAnsi="宋体"/>
                <w:sz w:val="24"/>
                <w:szCs w:val="24"/>
              </w:rPr>
              <w:t>35.9792</w:t>
            </w:r>
          </w:p>
        </w:tc>
      </w:tr>
    </w:tbl>
    <w:p w14:paraId="0C751A45" w14:textId="77777777" w:rsidR="007D6131" w:rsidRPr="00043A31" w:rsidRDefault="007D6131" w:rsidP="00C00E01">
      <w:pPr>
        <w:jc w:val="center"/>
        <w:rPr>
          <w:rFonts w:ascii="宋体" w:eastAsia="宋体" w:hAnsi="宋体" w:cs="宋体"/>
          <w:sz w:val="24"/>
          <w:szCs w:val="24"/>
        </w:rPr>
      </w:pPr>
      <w:r w:rsidRPr="00043A31">
        <w:rPr>
          <w:rFonts w:ascii="宋体" w:eastAsia="宋体" w:hAnsi="宋体" w:cs="宋体" w:hint="eastAsia"/>
          <w:sz w:val="24"/>
          <w:szCs w:val="24"/>
        </w:rPr>
        <w:t>表3</w:t>
      </w:r>
      <w:r w:rsidRPr="00043A31">
        <w:rPr>
          <w:rFonts w:ascii="宋体" w:eastAsia="宋体" w:hAnsi="宋体" w:cs="宋体"/>
          <w:sz w:val="24"/>
          <w:szCs w:val="24"/>
        </w:rPr>
        <w:t xml:space="preserve"> </w:t>
      </w:r>
      <w:r w:rsidRPr="00043A31">
        <w:rPr>
          <w:rFonts w:ascii="宋体" w:eastAsia="宋体" w:hAnsi="宋体" w:cs="宋体" w:hint="eastAsia"/>
          <w:sz w:val="24"/>
          <w:szCs w:val="24"/>
        </w:rPr>
        <w:t>I</w:t>
      </w:r>
      <w:r w:rsidRPr="00043A31">
        <w:rPr>
          <w:rFonts w:ascii="宋体" w:eastAsia="宋体" w:hAnsi="宋体" w:cs="宋体"/>
          <w:sz w:val="24"/>
          <w:szCs w:val="24"/>
        </w:rPr>
        <w:t>ris</w:t>
      </w:r>
      <w:r w:rsidRPr="00043A31">
        <w:rPr>
          <w:rFonts w:ascii="宋体" w:eastAsia="宋体" w:hAnsi="宋体" w:cs="宋体" w:hint="eastAsia"/>
          <w:sz w:val="24"/>
          <w:szCs w:val="24"/>
        </w:rPr>
        <w:t>数据集比较</w:t>
      </w:r>
    </w:p>
    <w:tbl>
      <w:tblPr>
        <w:tblStyle w:val="aa"/>
        <w:tblW w:w="5000" w:type="pct"/>
        <w:tblLook w:val="04A0" w:firstRow="1" w:lastRow="0" w:firstColumn="1" w:lastColumn="0" w:noHBand="0" w:noVBand="1"/>
      </w:tblPr>
      <w:tblGrid>
        <w:gridCol w:w="2075"/>
        <w:gridCol w:w="2077"/>
        <w:gridCol w:w="2077"/>
        <w:gridCol w:w="2077"/>
      </w:tblGrid>
      <w:tr w:rsidR="007D6131" w:rsidRPr="00043A31" w14:paraId="1C9C31B7" w14:textId="77777777" w:rsidTr="00043A31">
        <w:tc>
          <w:tcPr>
            <w:tcW w:w="1249" w:type="pct"/>
            <w:tcBorders>
              <w:left w:val="nil"/>
              <w:bottom w:val="single" w:sz="4" w:space="0" w:color="auto"/>
              <w:right w:val="nil"/>
            </w:tcBorders>
          </w:tcPr>
          <w:p w14:paraId="037D7ECB" w14:textId="77777777" w:rsidR="007D6131" w:rsidRPr="00043A31" w:rsidRDefault="007D6131" w:rsidP="00945E94">
            <w:pPr>
              <w:jc w:val="center"/>
              <w:rPr>
                <w:rFonts w:ascii="宋体" w:eastAsia="宋体" w:hAnsi="宋体"/>
                <w:bCs/>
                <w:sz w:val="24"/>
                <w:szCs w:val="24"/>
              </w:rPr>
            </w:pPr>
          </w:p>
        </w:tc>
        <w:tc>
          <w:tcPr>
            <w:tcW w:w="1250" w:type="pct"/>
            <w:tcBorders>
              <w:left w:val="nil"/>
              <w:bottom w:val="single" w:sz="4" w:space="0" w:color="auto"/>
              <w:right w:val="nil"/>
            </w:tcBorders>
          </w:tcPr>
          <w:p w14:paraId="0075EE4B" w14:textId="77777777" w:rsidR="007D6131" w:rsidRPr="00043A31" w:rsidRDefault="007D6131" w:rsidP="00945E94">
            <w:pPr>
              <w:jc w:val="center"/>
              <w:rPr>
                <w:rFonts w:ascii="宋体" w:eastAsia="宋体" w:hAnsi="宋体"/>
                <w:bCs/>
                <w:sz w:val="24"/>
                <w:szCs w:val="24"/>
              </w:rPr>
            </w:pPr>
            <w:r w:rsidRPr="00043A31">
              <w:rPr>
                <w:rFonts w:ascii="宋体" w:eastAsia="宋体" w:hAnsi="宋体" w:hint="eastAsia"/>
                <w:bCs/>
                <w:sz w:val="24"/>
                <w:szCs w:val="24"/>
              </w:rPr>
              <w:t>K</w:t>
            </w:r>
            <w:r w:rsidRPr="00043A31">
              <w:rPr>
                <w:rFonts w:ascii="宋体" w:eastAsia="宋体" w:hAnsi="宋体"/>
                <w:bCs/>
                <w:sz w:val="24"/>
                <w:szCs w:val="24"/>
              </w:rPr>
              <w:t>-means</w:t>
            </w:r>
          </w:p>
        </w:tc>
        <w:tc>
          <w:tcPr>
            <w:tcW w:w="1250" w:type="pct"/>
            <w:tcBorders>
              <w:left w:val="nil"/>
              <w:bottom w:val="single" w:sz="4" w:space="0" w:color="auto"/>
              <w:right w:val="nil"/>
            </w:tcBorders>
          </w:tcPr>
          <w:p w14:paraId="47435DBB" w14:textId="77777777" w:rsidR="007D6131" w:rsidRPr="00043A31" w:rsidRDefault="007D6131" w:rsidP="00945E94">
            <w:pPr>
              <w:jc w:val="center"/>
              <w:rPr>
                <w:rFonts w:ascii="宋体" w:eastAsia="宋体" w:hAnsi="宋体"/>
                <w:bCs/>
                <w:sz w:val="24"/>
                <w:szCs w:val="24"/>
              </w:rPr>
            </w:pPr>
            <w:r w:rsidRPr="00043A31">
              <w:rPr>
                <w:rFonts w:ascii="宋体" w:eastAsia="宋体" w:hAnsi="宋体"/>
                <w:bCs/>
                <w:sz w:val="24"/>
                <w:szCs w:val="24"/>
              </w:rPr>
              <w:t>pso-km</w:t>
            </w:r>
          </w:p>
        </w:tc>
        <w:tc>
          <w:tcPr>
            <w:tcW w:w="1250" w:type="pct"/>
            <w:tcBorders>
              <w:left w:val="nil"/>
              <w:bottom w:val="single" w:sz="4" w:space="0" w:color="auto"/>
              <w:right w:val="nil"/>
            </w:tcBorders>
          </w:tcPr>
          <w:p w14:paraId="7E6FA865" w14:textId="259ACE05" w:rsidR="007D6131" w:rsidRPr="00043A31" w:rsidRDefault="007D6131" w:rsidP="00945E94">
            <w:pPr>
              <w:jc w:val="center"/>
              <w:rPr>
                <w:rFonts w:ascii="宋体" w:eastAsia="宋体" w:hAnsi="宋体"/>
                <w:bCs/>
                <w:sz w:val="24"/>
                <w:szCs w:val="24"/>
              </w:rPr>
            </w:pPr>
            <w:r w:rsidRPr="00043A31">
              <w:rPr>
                <w:rFonts w:ascii="宋体" w:eastAsia="宋体" w:hAnsi="宋体" w:hint="eastAsia"/>
                <w:bCs/>
                <w:sz w:val="24"/>
                <w:szCs w:val="24"/>
              </w:rPr>
              <w:t>S</w:t>
            </w:r>
            <w:r w:rsidRPr="00043A31">
              <w:rPr>
                <w:rFonts w:ascii="宋体" w:eastAsia="宋体" w:hAnsi="宋体"/>
                <w:bCs/>
                <w:sz w:val="24"/>
                <w:szCs w:val="24"/>
              </w:rPr>
              <w:t>OM</w:t>
            </w:r>
            <w:r w:rsidR="00043A31">
              <w:rPr>
                <w:rFonts w:ascii="宋体" w:eastAsia="宋体" w:hAnsi="宋体" w:hint="eastAsia"/>
                <w:bCs/>
                <w:sz w:val="24"/>
                <w:szCs w:val="24"/>
              </w:rPr>
              <w:t>&amp;</w:t>
            </w:r>
            <w:r w:rsidRPr="00043A31">
              <w:rPr>
                <w:rFonts w:ascii="宋体" w:eastAsia="宋体" w:hAnsi="宋体"/>
                <w:bCs/>
                <w:sz w:val="24"/>
                <w:szCs w:val="24"/>
              </w:rPr>
              <w:t>WP</w:t>
            </w:r>
            <w:r w:rsidR="00043A31">
              <w:rPr>
                <w:rFonts w:ascii="宋体" w:eastAsia="宋体" w:hAnsi="宋体"/>
                <w:bCs/>
                <w:sz w:val="24"/>
                <w:szCs w:val="24"/>
              </w:rPr>
              <w:t>K</w:t>
            </w:r>
          </w:p>
        </w:tc>
      </w:tr>
      <w:tr w:rsidR="007D6131" w:rsidRPr="00043A31" w14:paraId="1FB14E3C" w14:textId="77777777" w:rsidTr="00043A31">
        <w:tc>
          <w:tcPr>
            <w:tcW w:w="1249" w:type="pct"/>
            <w:tcBorders>
              <w:left w:val="nil"/>
              <w:bottom w:val="nil"/>
              <w:right w:val="nil"/>
            </w:tcBorders>
          </w:tcPr>
          <w:p w14:paraId="2F2BF93F" w14:textId="77777777" w:rsidR="007D6131" w:rsidRPr="00043A31" w:rsidRDefault="007D6131" w:rsidP="00945E94">
            <w:pPr>
              <w:jc w:val="center"/>
              <w:rPr>
                <w:rFonts w:ascii="宋体" w:eastAsia="宋体" w:hAnsi="宋体"/>
                <w:bCs/>
                <w:sz w:val="24"/>
                <w:szCs w:val="24"/>
              </w:rPr>
            </w:pPr>
            <w:r w:rsidRPr="00043A31">
              <w:rPr>
                <w:rFonts w:ascii="宋体" w:eastAsia="宋体" w:hAnsi="宋体" w:hint="eastAsia"/>
                <w:bCs/>
                <w:sz w:val="24"/>
                <w:szCs w:val="24"/>
              </w:rPr>
              <w:t>D</w:t>
            </w:r>
            <w:r w:rsidRPr="00043A31">
              <w:rPr>
                <w:rFonts w:ascii="宋体" w:eastAsia="宋体" w:hAnsi="宋体"/>
                <w:bCs/>
                <w:sz w:val="24"/>
                <w:szCs w:val="24"/>
              </w:rPr>
              <w:t>BI</w:t>
            </w:r>
          </w:p>
        </w:tc>
        <w:tc>
          <w:tcPr>
            <w:tcW w:w="1250" w:type="pct"/>
            <w:tcBorders>
              <w:left w:val="nil"/>
              <w:bottom w:val="nil"/>
              <w:right w:val="nil"/>
            </w:tcBorders>
          </w:tcPr>
          <w:p w14:paraId="4505AF77" w14:textId="77777777" w:rsidR="007D6131" w:rsidRPr="00043A31" w:rsidRDefault="007D6131" w:rsidP="00945E94">
            <w:pPr>
              <w:jc w:val="center"/>
              <w:rPr>
                <w:rFonts w:ascii="宋体" w:eastAsia="宋体" w:hAnsi="宋体"/>
                <w:bCs/>
                <w:sz w:val="24"/>
                <w:szCs w:val="24"/>
              </w:rPr>
            </w:pPr>
            <w:r w:rsidRPr="00043A31">
              <w:rPr>
                <w:rFonts w:ascii="宋体" w:eastAsia="宋体" w:hAnsi="宋体" w:hint="eastAsia"/>
                <w:bCs/>
                <w:sz w:val="24"/>
                <w:szCs w:val="24"/>
              </w:rPr>
              <w:t>0</w:t>
            </w:r>
            <w:r w:rsidRPr="00043A31">
              <w:rPr>
                <w:rFonts w:ascii="宋体" w:eastAsia="宋体" w:hAnsi="宋体"/>
                <w:bCs/>
                <w:sz w:val="24"/>
                <w:szCs w:val="24"/>
              </w:rPr>
              <w:t>.8116</w:t>
            </w:r>
          </w:p>
        </w:tc>
        <w:tc>
          <w:tcPr>
            <w:tcW w:w="1250" w:type="pct"/>
            <w:tcBorders>
              <w:left w:val="nil"/>
              <w:bottom w:val="nil"/>
              <w:right w:val="nil"/>
            </w:tcBorders>
          </w:tcPr>
          <w:p w14:paraId="0629504F" w14:textId="77777777" w:rsidR="007D6131" w:rsidRPr="00043A31" w:rsidRDefault="007D6131" w:rsidP="00945E94">
            <w:pPr>
              <w:jc w:val="center"/>
              <w:rPr>
                <w:rFonts w:ascii="宋体" w:eastAsia="宋体" w:hAnsi="宋体"/>
                <w:bCs/>
                <w:sz w:val="24"/>
                <w:szCs w:val="24"/>
              </w:rPr>
            </w:pPr>
            <w:r w:rsidRPr="00043A31">
              <w:rPr>
                <w:rFonts w:ascii="宋体" w:eastAsia="宋体" w:hAnsi="宋体" w:hint="eastAsia"/>
                <w:bCs/>
                <w:sz w:val="24"/>
                <w:szCs w:val="24"/>
              </w:rPr>
              <w:t>0</w:t>
            </w:r>
            <w:r w:rsidRPr="00043A31">
              <w:rPr>
                <w:rFonts w:ascii="宋体" w:eastAsia="宋体" w:hAnsi="宋体"/>
                <w:bCs/>
                <w:sz w:val="24"/>
                <w:szCs w:val="24"/>
              </w:rPr>
              <w:t>.6937</w:t>
            </w:r>
          </w:p>
        </w:tc>
        <w:tc>
          <w:tcPr>
            <w:tcW w:w="1250" w:type="pct"/>
            <w:tcBorders>
              <w:left w:val="nil"/>
              <w:bottom w:val="nil"/>
              <w:right w:val="nil"/>
            </w:tcBorders>
          </w:tcPr>
          <w:p w14:paraId="79FAA5A3" w14:textId="77777777" w:rsidR="007D6131" w:rsidRPr="00043A31" w:rsidRDefault="007D6131" w:rsidP="00945E94">
            <w:pPr>
              <w:jc w:val="center"/>
              <w:rPr>
                <w:rFonts w:ascii="宋体" w:eastAsia="宋体" w:hAnsi="宋体"/>
                <w:bCs/>
                <w:sz w:val="24"/>
                <w:szCs w:val="24"/>
              </w:rPr>
            </w:pPr>
            <w:r w:rsidRPr="00043A31">
              <w:rPr>
                <w:rFonts w:ascii="宋体" w:eastAsia="宋体" w:hAnsi="宋体" w:hint="eastAsia"/>
                <w:bCs/>
                <w:sz w:val="24"/>
                <w:szCs w:val="24"/>
              </w:rPr>
              <w:t>0</w:t>
            </w:r>
            <w:r w:rsidRPr="00043A31">
              <w:rPr>
                <w:rFonts w:ascii="宋体" w:eastAsia="宋体" w:hAnsi="宋体"/>
                <w:bCs/>
                <w:sz w:val="24"/>
                <w:szCs w:val="24"/>
              </w:rPr>
              <w:t>.6680</w:t>
            </w:r>
          </w:p>
        </w:tc>
      </w:tr>
      <w:tr w:rsidR="007D6131" w:rsidRPr="00043A31" w14:paraId="1A86296D" w14:textId="77777777" w:rsidTr="00043A31">
        <w:tc>
          <w:tcPr>
            <w:tcW w:w="1249" w:type="pct"/>
            <w:tcBorders>
              <w:top w:val="nil"/>
              <w:left w:val="nil"/>
              <w:bottom w:val="nil"/>
              <w:right w:val="nil"/>
            </w:tcBorders>
          </w:tcPr>
          <w:p w14:paraId="70131C8D" w14:textId="77777777" w:rsidR="007D6131" w:rsidRPr="00043A31" w:rsidRDefault="007D6131" w:rsidP="00945E94">
            <w:pPr>
              <w:jc w:val="center"/>
              <w:rPr>
                <w:rFonts w:ascii="宋体" w:eastAsia="宋体" w:hAnsi="宋体"/>
                <w:bCs/>
                <w:sz w:val="24"/>
                <w:szCs w:val="24"/>
              </w:rPr>
            </w:pPr>
            <w:r w:rsidRPr="00043A31">
              <w:rPr>
                <w:rFonts w:ascii="宋体" w:eastAsia="宋体" w:hAnsi="宋体" w:hint="eastAsia"/>
                <w:bCs/>
                <w:sz w:val="24"/>
                <w:szCs w:val="24"/>
              </w:rPr>
              <w:t>D</w:t>
            </w:r>
            <w:r w:rsidRPr="00043A31">
              <w:rPr>
                <w:rFonts w:ascii="宋体" w:eastAsia="宋体" w:hAnsi="宋体"/>
                <w:bCs/>
                <w:sz w:val="24"/>
                <w:szCs w:val="24"/>
              </w:rPr>
              <w:t>VI</w:t>
            </w:r>
          </w:p>
        </w:tc>
        <w:tc>
          <w:tcPr>
            <w:tcW w:w="1250" w:type="pct"/>
            <w:tcBorders>
              <w:top w:val="nil"/>
              <w:left w:val="nil"/>
              <w:bottom w:val="nil"/>
              <w:right w:val="nil"/>
            </w:tcBorders>
          </w:tcPr>
          <w:p w14:paraId="283B3560" w14:textId="77777777" w:rsidR="007D6131" w:rsidRPr="00043A31" w:rsidRDefault="007D6131" w:rsidP="00945E94">
            <w:pPr>
              <w:jc w:val="center"/>
              <w:rPr>
                <w:rFonts w:ascii="宋体" w:eastAsia="宋体" w:hAnsi="宋体"/>
                <w:bCs/>
                <w:sz w:val="24"/>
                <w:szCs w:val="24"/>
              </w:rPr>
            </w:pPr>
            <w:r w:rsidRPr="00043A31">
              <w:rPr>
                <w:rFonts w:ascii="宋体" w:eastAsia="宋体" w:hAnsi="宋体" w:hint="eastAsia"/>
                <w:bCs/>
                <w:sz w:val="24"/>
                <w:szCs w:val="24"/>
              </w:rPr>
              <w:t>0</w:t>
            </w:r>
            <w:r w:rsidRPr="00043A31">
              <w:rPr>
                <w:rFonts w:ascii="宋体" w:eastAsia="宋体" w:hAnsi="宋体"/>
                <w:bCs/>
                <w:sz w:val="24"/>
                <w:szCs w:val="24"/>
              </w:rPr>
              <w:t>4347</w:t>
            </w:r>
          </w:p>
        </w:tc>
        <w:tc>
          <w:tcPr>
            <w:tcW w:w="1250" w:type="pct"/>
            <w:tcBorders>
              <w:top w:val="nil"/>
              <w:left w:val="nil"/>
              <w:bottom w:val="nil"/>
              <w:right w:val="nil"/>
            </w:tcBorders>
          </w:tcPr>
          <w:p w14:paraId="027B69F0" w14:textId="77777777" w:rsidR="007D6131" w:rsidRPr="00043A31" w:rsidRDefault="007D6131" w:rsidP="00945E94">
            <w:pPr>
              <w:jc w:val="center"/>
              <w:rPr>
                <w:rFonts w:ascii="宋体" w:eastAsia="宋体" w:hAnsi="宋体"/>
                <w:bCs/>
                <w:sz w:val="24"/>
                <w:szCs w:val="24"/>
              </w:rPr>
            </w:pPr>
            <w:r w:rsidRPr="00043A31">
              <w:rPr>
                <w:rFonts w:ascii="宋体" w:eastAsia="宋体" w:hAnsi="宋体" w:hint="eastAsia"/>
                <w:bCs/>
                <w:sz w:val="24"/>
                <w:szCs w:val="24"/>
              </w:rPr>
              <w:t>2</w:t>
            </w:r>
            <w:r w:rsidRPr="00043A31">
              <w:rPr>
                <w:rFonts w:ascii="宋体" w:eastAsia="宋体" w:hAnsi="宋体"/>
                <w:bCs/>
                <w:sz w:val="24"/>
                <w:szCs w:val="24"/>
              </w:rPr>
              <w:t>.6776</w:t>
            </w:r>
          </w:p>
        </w:tc>
        <w:tc>
          <w:tcPr>
            <w:tcW w:w="1250" w:type="pct"/>
            <w:tcBorders>
              <w:top w:val="nil"/>
              <w:left w:val="nil"/>
              <w:bottom w:val="nil"/>
              <w:right w:val="nil"/>
            </w:tcBorders>
          </w:tcPr>
          <w:p w14:paraId="539BC94B" w14:textId="77777777" w:rsidR="007D6131" w:rsidRPr="00043A31" w:rsidRDefault="007D6131" w:rsidP="00945E94">
            <w:pPr>
              <w:jc w:val="center"/>
              <w:rPr>
                <w:rFonts w:ascii="宋体" w:eastAsia="宋体" w:hAnsi="宋体"/>
                <w:bCs/>
                <w:sz w:val="24"/>
                <w:szCs w:val="24"/>
              </w:rPr>
            </w:pPr>
            <w:r w:rsidRPr="00043A31">
              <w:rPr>
                <w:rFonts w:ascii="宋体" w:eastAsia="宋体" w:hAnsi="宋体" w:hint="eastAsia"/>
                <w:bCs/>
                <w:sz w:val="24"/>
                <w:szCs w:val="24"/>
              </w:rPr>
              <w:t>2</w:t>
            </w:r>
            <w:r w:rsidRPr="00043A31">
              <w:rPr>
                <w:rFonts w:ascii="宋体" w:eastAsia="宋体" w:hAnsi="宋体"/>
                <w:bCs/>
                <w:sz w:val="24"/>
                <w:szCs w:val="24"/>
              </w:rPr>
              <w:t>.8772</w:t>
            </w:r>
          </w:p>
        </w:tc>
      </w:tr>
      <w:tr w:rsidR="007D6131" w:rsidRPr="00043A31" w14:paraId="5F14E900" w14:textId="77777777" w:rsidTr="00043A31">
        <w:tc>
          <w:tcPr>
            <w:tcW w:w="1249" w:type="pct"/>
            <w:tcBorders>
              <w:top w:val="nil"/>
              <w:left w:val="nil"/>
              <w:right w:val="nil"/>
            </w:tcBorders>
          </w:tcPr>
          <w:p w14:paraId="27F009A6" w14:textId="77777777" w:rsidR="007D6131" w:rsidRPr="00043A31" w:rsidRDefault="007D6131" w:rsidP="00945E94">
            <w:pPr>
              <w:jc w:val="center"/>
              <w:rPr>
                <w:rFonts w:ascii="宋体" w:eastAsia="宋体" w:hAnsi="宋体"/>
                <w:bCs/>
                <w:sz w:val="24"/>
                <w:szCs w:val="24"/>
              </w:rPr>
            </w:pPr>
            <w:r w:rsidRPr="00043A31">
              <w:rPr>
                <w:rFonts w:ascii="宋体" w:eastAsia="宋体" w:hAnsi="宋体" w:hint="eastAsia"/>
                <w:bCs/>
                <w:sz w:val="24"/>
                <w:szCs w:val="24"/>
              </w:rPr>
              <w:t>S</w:t>
            </w:r>
            <w:r w:rsidRPr="00043A31">
              <w:rPr>
                <w:rFonts w:ascii="宋体" w:eastAsia="宋体" w:hAnsi="宋体"/>
                <w:bCs/>
                <w:sz w:val="24"/>
                <w:szCs w:val="24"/>
              </w:rPr>
              <w:t>C</w:t>
            </w:r>
          </w:p>
        </w:tc>
        <w:tc>
          <w:tcPr>
            <w:tcW w:w="1250" w:type="pct"/>
            <w:tcBorders>
              <w:top w:val="nil"/>
              <w:left w:val="nil"/>
              <w:right w:val="nil"/>
            </w:tcBorders>
          </w:tcPr>
          <w:p w14:paraId="3EAEF0FC" w14:textId="77777777" w:rsidR="007D6131" w:rsidRPr="00043A31" w:rsidRDefault="007D6131" w:rsidP="00945E94">
            <w:pPr>
              <w:jc w:val="center"/>
              <w:rPr>
                <w:rFonts w:ascii="宋体" w:eastAsia="宋体" w:hAnsi="宋体"/>
                <w:bCs/>
                <w:sz w:val="24"/>
                <w:szCs w:val="24"/>
              </w:rPr>
            </w:pPr>
            <w:r w:rsidRPr="00043A31">
              <w:rPr>
                <w:rFonts w:ascii="宋体" w:eastAsia="宋体" w:hAnsi="宋体" w:hint="eastAsia"/>
                <w:bCs/>
                <w:sz w:val="24"/>
                <w:szCs w:val="24"/>
              </w:rPr>
              <w:t>0</w:t>
            </w:r>
            <w:r w:rsidRPr="00043A31">
              <w:rPr>
                <w:rFonts w:ascii="宋体" w:eastAsia="宋体" w:hAnsi="宋体"/>
                <w:bCs/>
                <w:sz w:val="24"/>
                <w:szCs w:val="24"/>
              </w:rPr>
              <w:t>.4876</w:t>
            </w:r>
          </w:p>
        </w:tc>
        <w:tc>
          <w:tcPr>
            <w:tcW w:w="1250" w:type="pct"/>
            <w:tcBorders>
              <w:top w:val="nil"/>
              <w:left w:val="nil"/>
              <w:right w:val="nil"/>
            </w:tcBorders>
          </w:tcPr>
          <w:p w14:paraId="585FB88E" w14:textId="77777777" w:rsidR="007D6131" w:rsidRPr="00043A31" w:rsidRDefault="007D6131" w:rsidP="00945E94">
            <w:pPr>
              <w:jc w:val="center"/>
              <w:rPr>
                <w:rFonts w:ascii="宋体" w:eastAsia="宋体" w:hAnsi="宋体"/>
                <w:bCs/>
                <w:sz w:val="24"/>
                <w:szCs w:val="24"/>
              </w:rPr>
            </w:pPr>
            <w:r w:rsidRPr="00043A31">
              <w:rPr>
                <w:rFonts w:ascii="宋体" w:eastAsia="宋体" w:hAnsi="宋体" w:hint="eastAsia"/>
                <w:bCs/>
                <w:sz w:val="24"/>
                <w:szCs w:val="24"/>
              </w:rPr>
              <w:t>0</w:t>
            </w:r>
            <w:r w:rsidRPr="00043A31">
              <w:rPr>
                <w:rFonts w:ascii="宋体" w:eastAsia="宋体" w:hAnsi="宋体"/>
                <w:bCs/>
                <w:sz w:val="24"/>
                <w:szCs w:val="24"/>
              </w:rPr>
              <w:t>.4927</w:t>
            </w:r>
          </w:p>
        </w:tc>
        <w:tc>
          <w:tcPr>
            <w:tcW w:w="1250" w:type="pct"/>
            <w:tcBorders>
              <w:top w:val="nil"/>
              <w:left w:val="nil"/>
              <w:right w:val="nil"/>
            </w:tcBorders>
          </w:tcPr>
          <w:p w14:paraId="6B380496" w14:textId="77777777" w:rsidR="007D6131" w:rsidRPr="00043A31" w:rsidRDefault="007D6131" w:rsidP="00945E94">
            <w:pPr>
              <w:jc w:val="center"/>
              <w:rPr>
                <w:rFonts w:ascii="宋体" w:eastAsia="宋体" w:hAnsi="宋体"/>
                <w:bCs/>
                <w:sz w:val="24"/>
                <w:szCs w:val="24"/>
              </w:rPr>
            </w:pPr>
            <w:r w:rsidRPr="00043A31">
              <w:rPr>
                <w:rFonts w:ascii="宋体" w:eastAsia="宋体" w:hAnsi="宋体" w:hint="eastAsia"/>
                <w:bCs/>
                <w:sz w:val="24"/>
                <w:szCs w:val="24"/>
              </w:rPr>
              <w:t>0</w:t>
            </w:r>
            <w:r w:rsidRPr="00043A31">
              <w:rPr>
                <w:rFonts w:ascii="宋体" w:eastAsia="宋体" w:hAnsi="宋体"/>
                <w:bCs/>
                <w:sz w:val="24"/>
                <w:szCs w:val="24"/>
              </w:rPr>
              <w:t>.4999</w:t>
            </w:r>
          </w:p>
        </w:tc>
      </w:tr>
    </w:tbl>
    <w:p w14:paraId="4566D0D0" w14:textId="77777777" w:rsidR="007D6131" w:rsidRPr="000F4695" w:rsidRDefault="007D6131" w:rsidP="00C00E01">
      <w:pPr>
        <w:jc w:val="center"/>
        <w:rPr>
          <w:rFonts w:ascii="宋体" w:eastAsia="宋体" w:hAnsi="宋体" w:cs="宋体"/>
          <w:sz w:val="24"/>
          <w:szCs w:val="24"/>
        </w:rPr>
      </w:pPr>
      <w:r w:rsidRPr="000F4695">
        <w:rPr>
          <w:rFonts w:ascii="宋体" w:eastAsia="宋体" w:hAnsi="宋体" w:cs="宋体" w:hint="eastAsia"/>
          <w:sz w:val="24"/>
          <w:szCs w:val="24"/>
        </w:rPr>
        <w:t>表4</w:t>
      </w:r>
      <w:r w:rsidRPr="000F4695">
        <w:rPr>
          <w:rFonts w:ascii="宋体" w:eastAsia="宋体" w:hAnsi="宋体" w:cs="宋体"/>
          <w:sz w:val="24"/>
          <w:szCs w:val="24"/>
        </w:rPr>
        <w:t xml:space="preserve"> </w:t>
      </w:r>
      <w:r w:rsidRPr="000F4695">
        <w:rPr>
          <w:rFonts w:ascii="宋体" w:eastAsia="宋体" w:hAnsi="宋体" w:cs="宋体" w:hint="eastAsia"/>
          <w:sz w:val="24"/>
          <w:szCs w:val="24"/>
        </w:rPr>
        <w:t>W</w:t>
      </w:r>
      <w:r w:rsidRPr="000F4695">
        <w:rPr>
          <w:rFonts w:ascii="宋体" w:eastAsia="宋体" w:hAnsi="宋体" w:cs="宋体"/>
          <w:sz w:val="24"/>
          <w:szCs w:val="24"/>
        </w:rPr>
        <w:t>ine</w:t>
      </w:r>
      <w:r w:rsidRPr="000F4695">
        <w:rPr>
          <w:rFonts w:ascii="宋体" w:eastAsia="宋体" w:hAnsi="宋体" w:cs="宋体" w:hint="eastAsia"/>
          <w:sz w:val="24"/>
          <w:szCs w:val="24"/>
        </w:rPr>
        <w:t>数据集比较</w:t>
      </w:r>
    </w:p>
    <w:tbl>
      <w:tblPr>
        <w:tblW w:w="5000" w:type="pct"/>
        <w:tblBorders>
          <w:top w:val="single" w:sz="4" w:space="0" w:color="auto"/>
          <w:bottom w:val="single" w:sz="4" w:space="0" w:color="auto"/>
          <w:insideH w:val="single" w:sz="4" w:space="0" w:color="auto"/>
        </w:tblBorders>
        <w:tblLook w:val="04A0" w:firstRow="1" w:lastRow="0" w:firstColumn="1" w:lastColumn="0" w:noHBand="0" w:noVBand="1"/>
      </w:tblPr>
      <w:tblGrid>
        <w:gridCol w:w="2076"/>
        <w:gridCol w:w="2076"/>
        <w:gridCol w:w="2077"/>
        <w:gridCol w:w="2077"/>
      </w:tblGrid>
      <w:tr w:rsidR="007D6131" w14:paraId="29BE1A02" w14:textId="77777777" w:rsidTr="00945E94">
        <w:tc>
          <w:tcPr>
            <w:tcW w:w="1250" w:type="pct"/>
            <w:tcBorders>
              <w:bottom w:val="single" w:sz="4" w:space="0" w:color="auto"/>
            </w:tcBorders>
            <w:shd w:val="clear" w:color="auto" w:fill="auto"/>
          </w:tcPr>
          <w:p w14:paraId="14658F8F" w14:textId="77777777" w:rsidR="007D6131" w:rsidRPr="000F4695" w:rsidRDefault="007D6131" w:rsidP="00945E94">
            <w:pPr>
              <w:jc w:val="center"/>
              <w:rPr>
                <w:rFonts w:ascii="宋体" w:eastAsia="宋体" w:hAnsi="宋体"/>
                <w:bCs/>
                <w:sz w:val="24"/>
                <w:szCs w:val="24"/>
              </w:rPr>
            </w:pPr>
          </w:p>
        </w:tc>
        <w:tc>
          <w:tcPr>
            <w:tcW w:w="1250" w:type="pct"/>
            <w:tcBorders>
              <w:bottom w:val="single" w:sz="4" w:space="0" w:color="auto"/>
            </w:tcBorders>
            <w:shd w:val="clear" w:color="auto" w:fill="auto"/>
          </w:tcPr>
          <w:p w14:paraId="17412C2E" w14:textId="77777777" w:rsidR="007D6131" w:rsidRPr="000F4695" w:rsidRDefault="007D6131" w:rsidP="00945E94">
            <w:pPr>
              <w:jc w:val="center"/>
              <w:rPr>
                <w:rFonts w:ascii="宋体" w:eastAsia="宋体" w:hAnsi="宋体"/>
                <w:bCs/>
                <w:sz w:val="24"/>
                <w:szCs w:val="24"/>
              </w:rPr>
            </w:pPr>
            <w:r w:rsidRPr="000F4695">
              <w:rPr>
                <w:rFonts w:ascii="宋体" w:eastAsia="宋体" w:hAnsi="宋体" w:hint="eastAsia"/>
                <w:bCs/>
                <w:sz w:val="24"/>
                <w:szCs w:val="24"/>
              </w:rPr>
              <w:t>K</w:t>
            </w:r>
            <w:r w:rsidRPr="000F4695">
              <w:rPr>
                <w:rFonts w:ascii="宋体" w:eastAsia="宋体" w:hAnsi="宋体"/>
                <w:bCs/>
                <w:sz w:val="24"/>
                <w:szCs w:val="24"/>
              </w:rPr>
              <w:t>-means</w:t>
            </w:r>
          </w:p>
        </w:tc>
        <w:tc>
          <w:tcPr>
            <w:tcW w:w="1250" w:type="pct"/>
            <w:tcBorders>
              <w:bottom w:val="single" w:sz="4" w:space="0" w:color="auto"/>
            </w:tcBorders>
            <w:shd w:val="clear" w:color="auto" w:fill="auto"/>
          </w:tcPr>
          <w:p w14:paraId="3A48A246" w14:textId="77777777" w:rsidR="007D6131" w:rsidRPr="000F4695" w:rsidRDefault="007D6131" w:rsidP="00945E94">
            <w:pPr>
              <w:jc w:val="center"/>
              <w:rPr>
                <w:rFonts w:ascii="宋体" w:eastAsia="宋体" w:hAnsi="宋体"/>
                <w:bCs/>
                <w:sz w:val="24"/>
                <w:szCs w:val="24"/>
              </w:rPr>
            </w:pPr>
            <w:r w:rsidRPr="000F4695">
              <w:rPr>
                <w:rFonts w:ascii="宋体" w:eastAsia="宋体" w:hAnsi="宋体"/>
                <w:bCs/>
                <w:sz w:val="24"/>
                <w:szCs w:val="24"/>
              </w:rPr>
              <w:t>pso-km</w:t>
            </w:r>
          </w:p>
        </w:tc>
        <w:tc>
          <w:tcPr>
            <w:tcW w:w="1250" w:type="pct"/>
            <w:tcBorders>
              <w:bottom w:val="single" w:sz="4" w:space="0" w:color="auto"/>
            </w:tcBorders>
            <w:shd w:val="clear" w:color="auto" w:fill="auto"/>
          </w:tcPr>
          <w:p w14:paraId="0F862ECD" w14:textId="77777777" w:rsidR="007D6131" w:rsidRPr="000F4695" w:rsidRDefault="007D6131" w:rsidP="00945E94">
            <w:pPr>
              <w:jc w:val="center"/>
              <w:rPr>
                <w:rFonts w:ascii="宋体" w:eastAsia="宋体" w:hAnsi="宋体"/>
                <w:bCs/>
                <w:sz w:val="24"/>
                <w:szCs w:val="24"/>
              </w:rPr>
            </w:pPr>
            <w:r w:rsidRPr="000F4695">
              <w:rPr>
                <w:rFonts w:ascii="宋体" w:eastAsia="宋体" w:hAnsi="宋体" w:hint="eastAsia"/>
                <w:bCs/>
                <w:sz w:val="24"/>
                <w:szCs w:val="24"/>
              </w:rPr>
              <w:t>S</w:t>
            </w:r>
            <w:r w:rsidRPr="000F4695">
              <w:rPr>
                <w:rFonts w:ascii="宋体" w:eastAsia="宋体" w:hAnsi="宋体"/>
                <w:bCs/>
                <w:sz w:val="24"/>
                <w:szCs w:val="24"/>
              </w:rPr>
              <w:t>OM-WPSO</w:t>
            </w:r>
          </w:p>
        </w:tc>
      </w:tr>
      <w:tr w:rsidR="007D6131" w14:paraId="5D688CC7" w14:textId="77777777" w:rsidTr="00945E94">
        <w:tc>
          <w:tcPr>
            <w:tcW w:w="1250" w:type="pct"/>
            <w:tcBorders>
              <w:bottom w:val="nil"/>
            </w:tcBorders>
            <w:shd w:val="clear" w:color="auto" w:fill="auto"/>
          </w:tcPr>
          <w:p w14:paraId="7CF886A8" w14:textId="77777777" w:rsidR="007D6131" w:rsidRPr="000F4695" w:rsidRDefault="007D6131" w:rsidP="00945E94">
            <w:pPr>
              <w:jc w:val="center"/>
              <w:rPr>
                <w:rFonts w:ascii="宋体" w:eastAsia="宋体" w:hAnsi="宋体"/>
                <w:bCs/>
                <w:sz w:val="24"/>
                <w:szCs w:val="24"/>
              </w:rPr>
            </w:pPr>
            <w:r w:rsidRPr="000F4695">
              <w:rPr>
                <w:rFonts w:ascii="宋体" w:eastAsia="宋体" w:hAnsi="宋体" w:hint="eastAsia"/>
                <w:bCs/>
                <w:sz w:val="24"/>
                <w:szCs w:val="24"/>
              </w:rPr>
              <w:t>D</w:t>
            </w:r>
            <w:r w:rsidRPr="000F4695">
              <w:rPr>
                <w:rFonts w:ascii="宋体" w:eastAsia="宋体" w:hAnsi="宋体"/>
                <w:bCs/>
                <w:sz w:val="24"/>
                <w:szCs w:val="24"/>
              </w:rPr>
              <w:t>BI</w:t>
            </w:r>
          </w:p>
        </w:tc>
        <w:tc>
          <w:tcPr>
            <w:tcW w:w="1250" w:type="pct"/>
            <w:tcBorders>
              <w:bottom w:val="nil"/>
            </w:tcBorders>
            <w:shd w:val="clear" w:color="auto" w:fill="auto"/>
          </w:tcPr>
          <w:p w14:paraId="6552C341" w14:textId="77777777" w:rsidR="007D6131" w:rsidRPr="000F4695" w:rsidRDefault="007D6131" w:rsidP="00945E94">
            <w:pPr>
              <w:jc w:val="center"/>
              <w:rPr>
                <w:rFonts w:ascii="宋体" w:eastAsia="宋体" w:hAnsi="宋体"/>
                <w:bCs/>
                <w:sz w:val="24"/>
                <w:szCs w:val="24"/>
              </w:rPr>
            </w:pPr>
            <w:r w:rsidRPr="000F4695">
              <w:rPr>
                <w:rFonts w:ascii="宋体" w:eastAsia="宋体" w:hAnsi="宋体"/>
                <w:bCs/>
                <w:sz w:val="24"/>
                <w:szCs w:val="24"/>
              </w:rPr>
              <w:t>0.5479</w:t>
            </w:r>
          </w:p>
        </w:tc>
        <w:tc>
          <w:tcPr>
            <w:tcW w:w="1250" w:type="pct"/>
            <w:tcBorders>
              <w:bottom w:val="nil"/>
            </w:tcBorders>
            <w:shd w:val="clear" w:color="auto" w:fill="auto"/>
          </w:tcPr>
          <w:p w14:paraId="331987EE" w14:textId="77777777" w:rsidR="007D6131" w:rsidRPr="000F4695" w:rsidRDefault="007D6131" w:rsidP="00945E94">
            <w:pPr>
              <w:jc w:val="center"/>
              <w:rPr>
                <w:rFonts w:ascii="宋体" w:eastAsia="宋体" w:hAnsi="宋体"/>
                <w:bCs/>
                <w:sz w:val="24"/>
                <w:szCs w:val="24"/>
              </w:rPr>
            </w:pPr>
            <w:r w:rsidRPr="000F4695">
              <w:rPr>
                <w:rFonts w:ascii="宋体" w:eastAsia="宋体" w:hAnsi="宋体"/>
                <w:bCs/>
                <w:sz w:val="24"/>
                <w:szCs w:val="24"/>
              </w:rPr>
              <w:t>0.5313</w:t>
            </w:r>
          </w:p>
        </w:tc>
        <w:tc>
          <w:tcPr>
            <w:tcW w:w="1250" w:type="pct"/>
            <w:tcBorders>
              <w:bottom w:val="nil"/>
            </w:tcBorders>
            <w:shd w:val="clear" w:color="auto" w:fill="auto"/>
          </w:tcPr>
          <w:p w14:paraId="75807DD7" w14:textId="77777777" w:rsidR="007D6131" w:rsidRPr="000F4695" w:rsidRDefault="007D6131" w:rsidP="00945E94">
            <w:pPr>
              <w:jc w:val="center"/>
              <w:rPr>
                <w:rFonts w:ascii="宋体" w:eastAsia="宋体" w:hAnsi="宋体"/>
                <w:bCs/>
                <w:sz w:val="24"/>
                <w:szCs w:val="24"/>
              </w:rPr>
            </w:pPr>
            <w:r w:rsidRPr="000F4695">
              <w:rPr>
                <w:rFonts w:ascii="宋体" w:eastAsia="宋体" w:hAnsi="宋体"/>
                <w:bCs/>
                <w:sz w:val="24"/>
                <w:szCs w:val="24"/>
              </w:rPr>
              <w:t>0.5283</w:t>
            </w:r>
          </w:p>
        </w:tc>
      </w:tr>
      <w:tr w:rsidR="007D6131" w14:paraId="698E8A4B" w14:textId="77777777" w:rsidTr="00945E94">
        <w:tc>
          <w:tcPr>
            <w:tcW w:w="1250" w:type="pct"/>
            <w:tcBorders>
              <w:top w:val="nil"/>
              <w:bottom w:val="nil"/>
            </w:tcBorders>
            <w:shd w:val="clear" w:color="auto" w:fill="auto"/>
          </w:tcPr>
          <w:p w14:paraId="0EED88E2" w14:textId="77777777" w:rsidR="007D6131" w:rsidRPr="000F4695" w:rsidRDefault="007D6131" w:rsidP="00945E94">
            <w:pPr>
              <w:jc w:val="center"/>
              <w:rPr>
                <w:rFonts w:ascii="宋体" w:eastAsia="宋体" w:hAnsi="宋体"/>
                <w:bCs/>
                <w:sz w:val="24"/>
                <w:szCs w:val="24"/>
              </w:rPr>
            </w:pPr>
            <w:r w:rsidRPr="000F4695">
              <w:rPr>
                <w:rFonts w:ascii="宋体" w:eastAsia="宋体" w:hAnsi="宋体" w:hint="eastAsia"/>
                <w:bCs/>
                <w:sz w:val="24"/>
                <w:szCs w:val="24"/>
              </w:rPr>
              <w:t>D</w:t>
            </w:r>
            <w:r w:rsidRPr="000F4695">
              <w:rPr>
                <w:rFonts w:ascii="宋体" w:eastAsia="宋体" w:hAnsi="宋体"/>
                <w:bCs/>
                <w:sz w:val="24"/>
                <w:szCs w:val="24"/>
              </w:rPr>
              <w:t>VI</w:t>
            </w:r>
          </w:p>
        </w:tc>
        <w:tc>
          <w:tcPr>
            <w:tcW w:w="1250" w:type="pct"/>
            <w:tcBorders>
              <w:top w:val="nil"/>
              <w:bottom w:val="nil"/>
            </w:tcBorders>
            <w:shd w:val="clear" w:color="auto" w:fill="auto"/>
          </w:tcPr>
          <w:p w14:paraId="49A910BB" w14:textId="77777777" w:rsidR="007D6131" w:rsidRPr="000F4695" w:rsidRDefault="007D6131" w:rsidP="00945E94">
            <w:pPr>
              <w:jc w:val="center"/>
              <w:rPr>
                <w:rFonts w:ascii="宋体" w:eastAsia="宋体" w:hAnsi="宋体"/>
                <w:bCs/>
                <w:sz w:val="24"/>
                <w:szCs w:val="24"/>
              </w:rPr>
            </w:pPr>
            <w:r w:rsidRPr="000F4695">
              <w:rPr>
                <w:rFonts w:ascii="宋体" w:eastAsia="宋体" w:hAnsi="宋体"/>
                <w:bCs/>
                <w:sz w:val="24"/>
                <w:szCs w:val="24"/>
              </w:rPr>
              <w:t>1.9032</w:t>
            </w:r>
          </w:p>
        </w:tc>
        <w:tc>
          <w:tcPr>
            <w:tcW w:w="1250" w:type="pct"/>
            <w:tcBorders>
              <w:top w:val="nil"/>
              <w:bottom w:val="nil"/>
            </w:tcBorders>
            <w:shd w:val="clear" w:color="auto" w:fill="auto"/>
          </w:tcPr>
          <w:p w14:paraId="75F3AC79" w14:textId="77777777" w:rsidR="007D6131" w:rsidRPr="000F4695" w:rsidRDefault="007D6131" w:rsidP="00945E94">
            <w:pPr>
              <w:jc w:val="center"/>
              <w:rPr>
                <w:rFonts w:ascii="宋体" w:eastAsia="宋体" w:hAnsi="宋体"/>
                <w:bCs/>
                <w:sz w:val="24"/>
                <w:szCs w:val="24"/>
              </w:rPr>
            </w:pPr>
            <w:r w:rsidRPr="000F4695">
              <w:rPr>
                <w:rFonts w:ascii="宋体" w:eastAsia="宋体" w:hAnsi="宋体"/>
                <w:bCs/>
                <w:sz w:val="24"/>
                <w:szCs w:val="24"/>
              </w:rPr>
              <w:t>1.9370</w:t>
            </w:r>
          </w:p>
        </w:tc>
        <w:tc>
          <w:tcPr>
            <w:tcW w:w="1250" w:type="pct"/>
            <w:tcBorders>
              <w:top w:val="nil"/>
              <w:bottom w:val="nil"/>
            </w:tcBorders>
            <w:shd w:val="clear" w:color="auto" w:fill="auto"/>
          </w:tcPr>
          <w:p w14:paraId="202C964B" w14:textId="77777777" w:rsidR="007D6131" w:rsidRPr="000F4695" w:rsidRDefault="007D6131" w:rsidP="00945E94">
            <w:pPr>
              <w:jc w:val="center"/>
              <w:rPr>
                <w:rFonts w:ascii="宋体" w:eastAsia="宋体" w:hAnsi="宋体"/>
                <w:bCs/>
                <w:sz w:val="24"/>
                <w:szCs w:val="24"/>
              </w:rPr>
            </w:pPr>
            <w:r w:rsidRPr="000F4695">
              <w:rPr>
                <w:rFonts w:ascii="宋体" w:eastAsia="宋体" w:hAnsi="宋体"/>
                <w:bCs/>
                <w:sz w:val="24"/>
                <w:szCs w:val="24"/>
              </w:rPr>
              <w:t>2.0675</w:t>
            </w:r>
          </w:p>
        </w:tc>
      </w:tr>
      <w:tr w:rsidR="007D6131" w14:paraId="7D467FD7" w14:textId="77777777" w:rsidTr="00945E94">
        <w:tc>
          <w:tcPr>
            <w:tcW w:w="1250" w:type="pct"/>
            <w:tcBorders>
              <w:top w:val="nil"/>
            </w:tcBorders>
            <w:shd w:val="clear" w:color="auto" w:fill="auto"/>
          </w:tcPr>
          <w:p w14:paraId="1C5C514A" w14:textId="77777777" w:rsidR="007D6131" w:rsidRPr="000F4695" w:rsidRDefault="007D6131" w:rsidP="00945E94">
            <w:pPr>
              <w:jc w:val="center"/>
              <w:rPr>
                <w:rFonts w:ascii="宋体" w:eastAsia="宋体" w:hAnsi="宋体"/>
                <w:bCs/>
                <w:sz w:val="24"/>
                <w:szCs w:val="24"/>
              </w:rPr>
            </w:pPr>
            <w:r w:rsidRPr="000F4695">
              <w:rPr>
                <w:rFonts w:ascii="宋体" w:eastAsia="宋体" w:hAnsi="宋体" w:hint="eastAsia"/>
                <w:bCs/>
                <w:sz w:val="24"/>
                <w:szCs w:val="24"/>
              </w:rPr>
              <w:t>S</w:t>
            </w:r>
            <w:r w:rsidRPr="000F4695">
              <w:rPr>
                <w:rFonts w:ascii="宋体" w:eastAsia="宋体" w:hAnsi="宋体"/>
                <w:bCs/>
                <w:sz w:val="24"/>
                <w:szCs w:val="24"/>
              </w:rPr>
              <w:t>C</w:t>
            </w:r>
          </w:p>
        </w:tc>
        <w:tc>
          <w:tcPr>
            <w:tcW w:w="1250" w:type="pct"/>
            <w:tcBorders>
              <w:top w:val="nil"/>
            </w:tcBorders>
            <w:shd w:val="clear" w:color="auto" w:fill="auto"/>
          </w:tcPr>
          <w:p w14:paraId="1CA748E5" w14:textId="77777777" w:rsidR="007D6131" w:rsidRPr="000F4695" w:rsidRDefault="007D6131" w:rsidP="00945E94">
            <w:pPr>
              <w:jc w:val="center"/>
              <w:rPr>
                <w:rFonts w:ascii="宋体" w:eastAsia="宋体" w:hAnsi="宋体"/>
                <w:bCs/>
                <w:sz w:val="24"/>
                <w:szCs w:val="24"/>
              </w:rPr>
            </w:pPr>
            <w:r w:rsidRPr="000F4695">
              <w:rPr>
                <w:rFonts w:ascii="宋体" w:eastAsia="宋体" w:hAnsi="宋体"/>
                <w:bCs/>
                <w:sz w:val="24"/>
                <w:szCs w:val="24"/>
              </w:rPr>
              <w:t>0.5883</w:t>
            </w:r>
          </w:p>
        </w:tc>
        <w:tc>
          <w:tcPr>
            <w:tcW w:w="1250" w:type="pct"/>
            <w:tcBorders>
              <w:top w:val="nil"/>
            </w:tcBorders>
            <w:shd w:val="clear" w:color="auto" w:fill="auto"/>
          </w:tcPr>
          <w:p w14:paraId="58A437D5" w14:textId="77777777" w:rsidR="007D6131" w:rsidRPr="000F4695" w:rsidRDefault="007D6131" w:rsidP="00945E94">
            <w:pPr>
              <w:jc w:val="center"/>
              <w:rPr>
                <w:rFonts w:ascii="宋体" w:eastAsia="宋体" w:hAnsi="宋体"/>
                <w:bCs/>
                <w:sz w:val="24"/>
                <w:szCs w:val="24"/>
              </w:rPr>
            </w:pPr>
            <w:r w:rsidRPr="000F4695">
              <w:rPr>
                <w:rFonts w:ascii="宋体" w:eastAsia="宋体" w:hAnsi="宋体" w:hint="eastAsia"/>
                <w:bCs/>
                <w:sz w:val="24"/>
                <w:szCs w:val="24"/>
              </w:rPr>
              <w:t>0</w:t>
            </w:r>
            <w:r w:rsidRPr="000F4695">
              <w:rPr>
                <w:rFonts w:ascii="宋体" w:eastAsia="宋体" w:hAnsi="宋体"/>
                <w:bCs/>
                <w:sz w:val="24"/>
                <w:szCs w:val="24"/>
              </w:rPr>
              <w:t>.5921</w:t>
            </w:r>
          </w:p>
        </w:tc>
        <w:tc>
          <w:tcPr>
            <w:tcW w:w="1250" w:type="pct"/>
            <w:tcBorders>
              <w:top w:val="nil"/>
            </w:tcBorders>
            <w:shd w:val="clear" w:color="auto" w:fill="auto"/>
          </w:tcPr>
          <w:p w14:paraId="2EFEBA86" w14:textId="77777777" w:rsidR="007D6131" w:rsidRPr="000F4695" w:rsidRDefault="007D6131" w:rsidP="00945E94">
            <w:pPr>
              <w:jc w:val="center"/>
              <w:rPr>
                <w:rFonts w:ascii="宋体" w:eastAsia="宋体" w:hAnsi="宋体"/>
                <w:bCs/>
                <w:sz w:val="24"/>
                <w:szCs w:val="24"/>
              </w:rPr>
            </w:pPr>
            <w:r w:rsidRPr="000F4695">
              <w:rPr>
                <w:rFonts w:ascii="宋体" w:eastAsia="宋体" w:hAnsi="宋体" w:hint="eastAsia"/>
                <w:bCs/>
                <w:sz w:val="24"/>
                <w:szCs w:val="24"/>
              </w:rPr>
              <w:t>0</w:t>
            </w:r>
            <w:r w:rsidRPr="000F4695">
              <w:rPr>
                <w:rFonts w:ascii="宋体" w:eastAsia="宋体" w:hAnsi="宋体"/>
                <w:bCs/>
                <w:sz w:val="24"/>
                <w:szCs w:val="24"/>
              </w:rPr>
              <w:t>.5611</w:t>
            </w:r>
          </w:p>
        </w:tc>
      </w:tr>
    </w:tbl>
    <w:p w14:paraId="5AD2ED5B" w14:textId="77777777" w:rsidR="007D6131" w:rsidRPr="000F4695" w:rsidRDefault="007D6131" w:rsidP="00C00E01">
      <w:pPr>
        <w:jc w:val="center"/>
        <w:rPr>
          <w:rFonts w:ascii="宋体" w:eastAsia="宋体" w:hAnsi="宋体" w:cs="宋体"/>
          <w:sz w:val="24"/>
          <w:szCs w:val="24"/>
        </w:rPr>
      </w:pPr>
      <w:r w:rsidRPr="000F4695">
        <w:rPr>
          <w:rFonts w:ascii="宋体" w:eastAsia="宋体" w:hAnsi="宋体" w:cs="宋体" w:hint="eastAsia"/>
          <w:sz w:val="24"/>
          <w:szCs w:val="24"/>
        </w:rPr>
        <w:t>表5</w:t>
      </w:r>
      <w:r w:rsidRPr="000F4695">
        <w:rPr>
          <w:rFonts w:ascii="宋体" w:eastAsia="宋体" w:hAnsi="宋体" w:cs="宋体"/>
          <w:sz w:val="24"/>
          <w:szCs w:val="24"/>
        </w:rPr>
        <w:t xml:space="preserve"> Glass</w:t>
      </w:r>
      <w:r w:rsidRPr="000F4695">
        <w:rPr>
          <w:rFonts w:ascii="宋体" w:eastAsia="宋体" w:hAnsi="宋体" w:cs="宋体" w:hint="eastAsia"/>
          <w:sz w:val="24"/>
          <w:szCs w:val="24"/>
        </w:rPr>
        <w:t>数据集比较</w:t>
      </w:r>
    </w:p>
    <w:tbl>
      <w:tblPr>
        <w:tblW w:w="5000" w:type="pct"/>
        <w:tblBorders>
          <w:top w:val="single" w:sz="4" w:space="0" w:color="auto"/>
          <w:bottom w:val="single" w:sz="4" w:space="0" w:color="auto"/>
          <w:insideH w:val="single" w:sz="4" w:space="0" w:color="auto"/>
        </w:tblBorders>
        <w:tblLook w:val="04A0" w:firstRow="1" w:lastRow="0" w:firstColumn="1" w:lastColumn="0" w:noHBand="0" w:noVBand="1"/>
      </w:tblPr>
      <w:tblGrid>
        <w:gridCol w:w="2076"/>
        <w:gridCol w:w="2076"/>
        <w:gridCol w:w="2077"/>
        <w:gridCol w:w="2077"/>
      </w:tblGrid>
      <w:tr w:rsidR="007D6131" w14:paraId="16BAF1EB" w14:textId="77777777" w:rsidTr="00945E94">
        <w:tc>
          <w:tcPr>
            <w:tcW w:w="1250" w:type="pct"/>
            <w:tcBorders>
              <w:bottom w:val="single" w:sz="4" w:space="0" w:color="auto"/>
            </w:tcBorders>
            <w:shd w:val="clear" w:color="auto" w:fill="auto"/>
          </w:tcPr>
          <w:p w14:paraId="68E8B43E" w14:textId="77777777" w:rsidR="007D6131" w:rsidRPr="000F4695" w:rsidRDefault="007D6131" w:rsidP="00945E94">
            <w:pPr>
              <w:jc w:val="center"/>
              <w:rPr>
                <w:rFonts w:ascii="宋体" w:eastAsia="宋体" w:hAnsi="宋体"/>
                <w:sz w:val="24"/>
                <w:szCs w:val="24"/>
              </w:rPr>
            </w:pPr>
          </w:p>
        </w:tc>
        <w:tc>
          <w:tcPr>
            <w:tcW w:w="1250" w:type="pct"/>
            <w:tcBorders>
              <w:bottom w:val="single" w:sz="4" w:space="0" w:color="auto"/>
            </w:tcBorders>
            <w:shd w:val="clear" w:color="auto" w:fill="auto"/>
          </w:tcPr>
          <w:p w14:paraId="425795DA" w14:textId="77777777" w:rsidR="007D6131" w:rsidRPr="000F4695" w:rsidRDefault="007D6131" w:rsidP="00945E94">
            <w:pPr>
              <w:jc w:val="center"/>
              <w:rPr>
                <w:rFonts w:ascii="宋体" w:eastAsia="宋体" w:hAnsi="宋体"/>
                <w:sz w:val="24"/>
                <w:szCs w:val="24"/>
              </w:rPr>
            </w:pPr>
            <w:r w:rsidRPr="000F4695">
              <w:rPr>
                <w:rFonts w:ascii="宋体" w:eastAsia="宋体" w:hAnsi="宋体" w:hint="eastAsia"/>
                <w:sz w:val="24"/>
                <w:szCs w:val="24"/>
              </w:rPr>
              <w:t>K</w:t>
            </w:r>
            <w:r w:rsidRPr="000F4695">
              <w:rPr>
                <w:rFonts w:ascii="宋体" w:eastAsia="宋体" w:hAnsi="宋体"/>
                <w:sz w:val="24"/>
                <w:szCs w:val="24"/>
              </w:rPr>
              <w:t>-means</w:t>
            </w:r>
          </w:p>
        </w:tc>
        <w:tc>
          <w:tcPr>
            <w:tcW w:w="1250" w:type="pct"/>
            <w:tcBorders>
              <w:bottom w:val="single" w:sz="4" w:space="0" w:color="auto"/>
            </w:tcBorders>
            <w:shd w:val="clear" w:color="auto" w:fill="auto"/>
          </w:tcPr>
          <w:p w14:paraId="351C922E" w14:textId="77777777" w:rsidR="007D6131" w:rsidRPr="000F4695" w:rsidRDefault="007D6131" w:rsidP="00945E94">
            <w:pPr>
              <w:jc w:val="center"/>
              <w:rPr>
                <w:rFonts w:ascii="宋体" w:eastAsia="宋体" w:hAnsi="宋体"/>
                <w:sz w:val="24"/>
                <w:szCs w:val="24"/>
              </w:rPr>
            </w:pPr>
            <w:r w:rsidRPr="000F4695">
              <w:rPr>
                <w:rFonts w:ascii="宋体" w:eastAsia="宋体" w:hAnsi="宋体"/>
                <w:sz w:val="24"/>
                <w:szCs w:val="24"/>
              </w:rPr>
              <w:t>pso-km</w:t>
            </w:r>
          </w:p>
        </w:tc>
        <w:tc>
          <w:tcPr>
            <w:tcW w:w="1250" w:type="pct"/>
            <w:tcBorders>
              <w:bottom w:val="single" w:sz="4" w:space="0" w:color="auto"/>
            </w:tcBorders>
            <w:shd w:val="clear" w:color="auto" w:fill="auto"/>
          </w:tcPr>
          <w:p w14:paraId="2420BB37" w14:textId="77777777" w:rsidR="007D6131" w:rsidRPr="000F4695" w:rsidRDefault="007D6131" w:rsidP="00945E94">
            <w:pPr>
              <w:jc w:val="center"/>
              <w:rPr>
                <w:rFonts w:ascii="宋体" w:eastAsia="宋体" w:hAnsi="宋体"/>
                <w:sz w:val="24"/>
                <w:szCs w:val="24"/>
              </w:rPr>
            </w:pPr>
            <w:r w:rsidRPr="000F4695">
              <w:rPr>
                <w:rFonts w:ascii="宋体" w:eastAsia="宋体" w:hAnsi="宋体" w:hint="eastAsia"/>
                <w:sz w:val="24"/>
                <w:szCs w:val="24"/>
              </w:rPr>
              <w:t>S</w:t>
            </w:r>
            <w:r w:rsidRPr="000F4695">
              <w:rPr>
                <w:rFonts w:ascii="宋体" w:eastAsia="宋体" w:hAnsi="宋体"/>
                <w:sz w:val="24"/>
                <w:szCs w:val="24"/>
              </w:rPr>
              <w:t>OM-WPSO</w:t>
            </w:r>
          </w:p>
        </w:tc>
      </w:tr>
      <w:tr w:rsidR="007D6131" w14:paraId="4ECC9285" w14:textId="77777777" w:rsidTr="00945E94">
        <w:tc>
          <w:tcPr>
            <w:tcW w:w="1250" w:type="pct"/>
            <w:tcBorders>
              <w:bottom w:val="nil"/>
            </w:tcBorders>
            <w:shd w:val="clear" w:color="auto" w:fill="auto"/>
          </w:tcPr>
          <w:p w14:paraId="1CDF7C0C" w14:textId="77777777" w:rsidR="007D6131" w:rsidRPr="000F4695" w:rsidRDefault="007D6131" w:rsidP="00945E94">
            <w:pPr>
              <w:jc w:val="center"/>
              <w:rPr>
                <w:rFonts w:ascii="宋体" w:eastAsia="宋体" w:hAnsi="宋体"/>
                <w:sz w:val="24"/>
                <w:szCs w:val="24"/>
              </w:rPr>
            </w:pPr>
            <w:r w:rsidRPr="000F4695">
              <w:rPr>
                <w:rFonts w:ascii="宋体" w:eastAsia="宋体" w:hAnsi="宋体" w:hint="eastAsia"/>
                <w:sz w:val="24"/>
                <w:szCs w:val="24"/>
              </w:rPr>
              <w:t>D</w:t>
            </w:r>
            <w:r w:rsidRPr="000F4695">
              <w:rPr>
                <w:rFonts w:ascii="宋体" w:eastAsia="宋体" w:hAnsi="宋体"/>
                <w:sz w:val="24"/>
                <w:szCs w:val="24"/>
              </w:rPr>
              <w:t>BI</w:t>
            </w:r>
          </w:p>
        </w:tc>
        <w:tc>
          <w:tcPr>
            <w:tcW w:w="1250" w:type="pct"/>
            <w:tcBorders>
              <w:bottom w:val="nil"/>
            </w:tcBorders>
            <w:shd w:val="clear" w:color="auto" w:fill="auto"/>
          </w:tcPr>
          <w:p w14:paraId="44A68A43" w14:textId="77777777" w:rsidR="007D6131" w:rsidRPr="000F4695" w:rsidRDefault="007D6131" w:rsidP="00945E94">
            <w:pPr>
              <w:jc w:val="center"/>
              <w:rPr>
                <w:rFonts w:ascii="宋体" w:eastAsia="宋体" w:hAnsi="宋体"/>
                <w:sz w:val="24"/>
                <w:szCs w:val="24"/>
              </w:rPr>
            </w:pPr>
            <w:r w:rsidRPr="000F4695">
              <w:rPr>
                <w:rFonts w:ascii="宋体" w:eastAsia="宋体" w:hAnsi="宋体"/>
                <w:sz w:val="24"/>
                <w:szCs w:val="24"/>
              </w:rPr>
              <w:t>1.0989</w:t>
            </w:r>
          </w:p>
        </w:tc>
        <w:tc>
          <w:tcPr>
            <w:tcW w:w="1250" w:type="pct"/>
            <w:tcBorders>
              <w:bottom w:val="nil"/>
            </w:tcBorders>
            <w:shd w:val="clear" w:color="auto" w:fill="auto"/>
          </w:tcPr>
          <w:p w14:paraId="44130521" w14:textId="77777777" w:rsidR="007D6131" w:rsidRPr="000F4695" w:rsidRDefault="007D6131" w:rsidP="00945E94">
            <w:pPr>
              <w:jc w:val="center"/>
              <w:rPr>
                <w:rFonts w:ascii="宋体" w:eastAsia="宋体" w:hAnsi="宋体"/>
                <w:sz w:val="24"/>
                <w:szCs w:val="24"/>
              </w:rPr>
            </w:pPr>
            <w:r w:rsidRPr="000F4695">
              <w:rPr>
                <w:rFonts w:ascii="宋体" w:eastAsia="宋体" w:hAnsi="宋体"/>
                <w:sz w:val="24"/>
                <w:szCs w:val="24"/>
              </w:rPr>
              <w:t>0.9246</w:t>
            </w:r>
          </w:p>
        </w:tc>
        <w:tc>
          <w:tcPr>
            <w:tcW w:w="1250" w:type="pct"/>
            <w:tcBorders>
              <w:bottom w:val="nil"/>
            </w:tcBorders>
            <w:shd w:val="clear" w:color="auto" w:fill="auto"/>
          </w:tcPr>
          <w:p w14:paraId="28B8A632" w14:textId="77777777" w:rsidR="007D6131" w:rsidRPr="000F4695" w:rsidRDefault="007D6131" w:rsidP="00945E94">
            <w:pPr>
              <w:jc w:val="center"/>
              <w:rPr>
                <w:rFonts w:ascii="宋体" w:eastAsia="宋体" w:hAnsi="宋体"/>
                <w:sz w:val="24"/>
                <w:szCs w:val="24"/>
              </w:rPr>
            </w:pPr>
            <w:r w:rsidRPr="000F4695">
              <w:rPr>
                <w:rFonts w:ascii="宋体" w:eastAsia="宋体" w:hAnsi="宋体"/>
                <w:sz w:val="24"/>
                <w:szCs w:val="24"/>
              </w:rPr>
              <w:t>1.1960</w:t>
            </w:r>
          </w:p>
        </w:tc>
      </w:tr>
      <w:tr w:rsidR="007D6131" w14:paraId="288C6C42" w14:textId="77777777" w:rsidTr="00945E94">
        <w:tc>
          <w:tcPr>
            <w:tcW w:w="1250" w:type="pct"/>
            <w:tcBorders>
              <w:top w:val="nil"/>
              <w:bottom w:val="nil"/>
            </w:tcBorders>
            <w:shd w:val="clear" w:color="auto" w:fill="auto"/>
          </w:tcPr>
          <w:p w14:paraId="191DE7AA" w14:textId="77777777" w:rsidR="007D6131" w:rsidRPr="000F4695" w:rsidRDefault="007D6131" w:rsidP="00945E94">
            <w:pPr>
              <w:jc w:val="center"/>
              <w:rPr>
                <w:rFonts w:ascii="宋体" w:eastAsia="宋体" w:hAnsi="宋体"/>
                <w:sz w:val="24"/>
                <w:szCs w:val="24"/>
              </w:rPr>
            </w:pPr>
            <w:r w:rsidRPr="000F4695">
              <w:rPr>
                <w:rFonts w:ascii="宋体" w:eastAsia="宋体" w:hAnsi="宋体" w:hint="eastAsia"/>
                <w:sz w:val="24"/>
                <w:szCs w:val="24"/>
              </w:rPr>
              <w:t>D</w:t>
            </w:r>
            <w:r w:rsidRPr="000F4695">
              <w:rPr>
                <w:rFonts w:ascii="宋体" w:eastAsia="宋体" w:hAnsi="宋体"/>
                <w:sz w:val="24"/>
                <w:szCs w:val="24"/>
              </w:rPr>
              <w:t>VI</w:t>
            </w:r>
          </w:p>
        </w:tc>
        <w:tc>
          <w:tcPr>
            <w:tcW w:w="1250" w:type="pct"/>
            <w:tcBorders>
              <w:top w:val="nil"/>
              <w:bottom w:val="nil"/>
            </w:tcBorders>
            <w:shd w:val="clear" w:color="auto" w:fill="auto"/>
          </w:tcPr>
          <w:p w14:paraId="2B4D1517" w14:textId="77777777" w:rsidR="007D6131" w:rsidRPr="000F4695" w:rsidRDefault="007D6131" w:rsidP="00945E94">
            <w:pPr>
              <w:jc w:val="center"/>
              <w:rPr>
                <w:rFonts w:ascii="宋体" w:eastAsia="宋体" w:hAnsi="宋体"/>
                <w:sz w:val="24"/>
                <w:szCs w:val="24"/>
              </w:rPr>
            </w:pPr>
            <w:r w:rsidRPr="000F4695">
              <w:rPr>
                <w:rFonts w:ascii="宋体" w:eastAsia="宋体" w:hAnsi="宋体"/>
                <w:sz w:val="24"/>
                <w:szCs w:val="24"/>
              </w:rPr>
              <w:t>0.5741</w:t>
            </w:r>
          </w:p>
        </w:tc>
        <w:tc>
          <w:tcPr>
            <w:tcW w:w="1250" w:type="pct"/>
            <w:tcBorders>
              <w:top w:val="nil"/>
              <w:bottom w:val="nil"/>
            </w:tcBorders>
            <w:shd w:val="clear" w:color="auto" w:fill="auto"/>
          </w:tcPr>
          <w:p w14:paraId="472ECCE6" w14:textId="77777777" w:rsidR="007D6131" w:rsidRPr="000F4695" w:rsidRDefault="007D6131" w:rsidP="00945E94">
            <w:pPr>
              <w:jc w:val="center"/>
              <w:rPr>
                <w:rFonts w:ascii="宋体" w:eastAsia="宋体" w:hAnsi="宋体"/>
                <w:sz w:val="24"/>
                <w:szCs w:val="24"/>
              </w:rPr>
            </w:pPr>
            <w:r w:rsidRPr="000F4695">
              <w:rPr>
                <w:rFonts w:ascii="宋体" w:eastAsia="宋体" w:hAnsi="宋体"/>
                <w:sz w:val="24"/>
                <w:szCs w:val="24"/>
              </w:rPr>
              <w:t>0.7507</w:t>
            </w:r>
          </w:p>
        </w:tc>
        <w:tc>
          <w:tcPr>
            <w:tcW w:w="1250" w:type="pct"/>
            <w:tcBorders>
              <w:top w:val="nil"/>
              <w:bottom w:val="nil"/>
            </w:tcBorders>
            <w:shd w:val="clear" w:color="auto" w:fill="auto"/>
          </w:tcPr>
          <w:p w14:paraId="69778093" w14:textId="77777777" w:rsidR="007D6131" w:rsidRPr="000F4695" w:rsidRDefault="007D6131" w:rsidP="00945E94">
            <w:pPr>
              <w:jc w:val="center"/>
              <w:rPr>
                <w:rFonts w:ascii="宋体" w:eastAsia="宋体" w:hAnsi="宋体"/>
                <w:sz w:val="24"/>
                <w:szCs w:val="24"/>
              </w:rPr>
            </w:pPr>
            <w:r w:rsidRPr="000F4695">
              <w:rPr>
                <w:rFonts w:ascii="宋体" w:eastAsia="宋体" w:hAnsi="宋体"/>
                <w:sz w:val="24"/>
                <w:szCs w:val="24"/>
              </w:rPr>
              <w:t>0.7270</w:t>
            </w:r>
          </w:p>
        </w:tc>
      </w:tr>
      <w:tr w:rsidR="007D6131" w14:paraId="6797EEA6" w14:textId="77777777" w:rsidTr="00945E94">
        <w:tc>
          <w:tcPr>
            <w:tcW w:w="1250" w:type="pct"/>
            <w:tcBorders>
              <w:top w:val="nil"/>
            </w:tcBorders>
            <w:shd w:val="clear" w:color="auto" w:fill="auto"/>
          </w:tcPr>
          <w:p w14:paraId="2E21E630" w14:textId="77777777" w:rsidR="007D6131" w:rsidRPr="000F4695" w:rsidRDefault="007D6131" w:rsidP="00945E94">
            <w:pPr>
              <w:jc w:val="center"/>
              <w:rPr>
                <w:rFonts w:ascii="宋体" w:eastAsia="宋体" w:hAnsi="宋体"/>
                <w:sz w:val="24"/>
                <w:szCs w:val="24"/>
              </w:rPr>
            </w:pPr>
            <w:r w:rsidRPr="000F4695">
              <w:rPr>
                <w:rFonts w:ascii="宋体" w:eastAsia="宋体" w:hAnsi="宋体" w:hint="eastAsia"/>
                <w:sz w:val="24"/>
                <w:szCs w:val="24"/>
              </w:rPr>
              <w:t>S</w:t>
            </w:r>
            <w:r w:rsidRPr="000F4695">
              <w:rPr>
                <w:rFonts w:ascii="宋体" w:eastAsia="宋体" w:hAnsi="宋体"/>
                <w:sz w:val="24"/>
                <w:szCs w:val="24"/>
              </w:rPr>
              <w:t>C</w:t>
            </w:r>
          </w:p>
        </w:tc>
        <w:tc>
          <w:tcPr>
            <w:tcW w:w="1250" w:type="pct"/>
            <w:tcBorders>
              <w:top w:val="nil"/>
            </w:tcBorders>
            <w:shd w:val="clear" w:color="auto" w:fill="auto"/>
          </w:tcPr>
          <w:p w14:paraId="65887A7B" w14:textId="77777777" w:rsidR="007D6131" w:rsidRPr="000F4695" w:rsidRDefault="007D6131" w:rsidP="00945E94">
            <w:pPr>
              <w:jc w:val="center"/>
              <w:rPr>
                <w:rFonts w:ascii="宋体" w:eastAsia="宋体" w:hAnsi="宋体"/>
                <w:sz w:val="24"/>
                <w:szCs w:val="24"/>
              </w:rPr>
            </w:pPr>
            <w:r w:rsidRPr="000F4695">
              <w:rPr>
                <w:rFonts w:ascii="宋体" w:eastAsia="宋体" w:hAnsi="宋体"/>
                <w:sz w:val="24"/>
                <w:szCs w:val="24"/>
              </w:rPr>
              <w:t>0.5180</w:t>
            </w:r>
          </w:p>
        </w:tc>
        <w:tc>
          <w:tcPr>
            <w:tcW w:w="1250" w:type="pct"/>
            <w:tcBorders>
              <w:top w:val="nil"/>
            </w:tcBorders>
            <w:shd w:val="clear" w:color="auto" w:fill="auto"/>
          </w:tcPr>
          <w:p w14:paraId="3FCF9F9E" w14:textId="77777777" w:rsidR="007D6131" w:rsidRPr="000F4695" w:rsidRDefault="007D6131" w:rsidP="00945E94">
            <w:pPr>
              <w:jc w:val="center"/>
              <w:rPr>
                <w:rFonts w:ascii="宋体" w:eastAsia="宋体" w:hAnsi="宋体"/>
                <w:sz w:val="24"/>
                <w:szCs w:val="24"/>
              </w:rPr>
            </w:pPr>
            <w:r w:rsidRPr="000F4695">
              <w:rPr>
                <w:rFonts w:ascii="宋体" w:eastAsia="宋体" w:hAnsi="宋体" w:hint="eastAsia"/>
                <w:sz w:val="24"/>
                <w:szCs w:val="24"/>
              </w:rPr>
              <w:t>0</w:t>
            </w:r>
            <w:r w:rsidRPr="000F4695">
              <w:rPr>
                <w:rFonts w:ascii="宋体" w:eastAsia="宋体" w:hAnsi="宋体"/>
                <w:sz w:val="24"/>
                <w:szCs w:val="24"/>
              </w:rPr>
              <w:t>.6846</w:t>
            </w:r>
          </w:p>
        </w:tc>
        <w:tc>
          <w:tcPr>
            <w:tcW w:w="1250" w:type="pct"/>
            <w:tcBorders>
              <w:top w:val="nil"/>
            </w:tcBorders>
            <w:shd w:val="clear" w:color="auto" w:fill="auto"/>
          </w:tcPr>
          <w:p w14:paraId="1B2B4F8F" w14:textId="77777777" w:rsidR="007D6131" w:rsidRPr="000F4695" w:rsidRDefault="007D6131" w:rsidP="00945E94">
            <w:pPr>
              <w:jc w:val="center"/>
              <w:rPr>
                <w:rFonts w:ascii="宋体" w:eastAsia="宋体" w:hAnsi="宋体"/>
                <w:sz w:val="24"/>
                <w:szCs w:val="24"/>
              </w:rPr>
            </w:pPr>
            <w:r w:rsidRPr="000F4695">
              <w:rPr>
                <w:rFonts w:ascii="宋体" w:eastAsia="宋体" w:hAnsi="宋体" w:hint="eastAsia"/>
                <w:sz w:val="24"/>
                <w:szCs w:val="24"/>
              </w:rPr>
              <w:t>0</w:t>
            </w:r>
            <w:r w:rsidRPr="000F4695">
              <w:rPr>
                <w:rFonts w:ascii="宋体" w:eastAsia="宋体" w:hAnsi="宋体"/>
                <w:sz w:val="24"/>
                <w:szCs w:val="24"/>
              </w:rPr>
              <w:t>.2564</w:t>
            </w:r>
          </w:p>
        </w:tc>
      </w:tr>
    </w:tbl>
    <w:p w14:paraId="089FE169" w14:textId="789740B3" w:rsidR="007D6131" w:rsidRDefault="007D6131" w:rsidP="007D6131">
      <w:pPr>
        <w:spacing w:line="360" w:lineRule="auto"/>
        <w:jc w:val="both"/>
        <w:rPr>
          <w:rFonts w:ascii="宋体" w:eastAsia="宋体" w:hAnsi="宋体" w:cs="宋体"/>
          <w:sz w:val="24"/>
          <w:szCs w:val="24"/>
        </w:rPr>
        <w:sectPr w:rsidR="007D6131" w:rsidSect="00090AE2">
          <w:headerReference w:type="first" r:id="rId27"/>
          <w:footerReference w:type="first" r:id="rId28"/>
          <w:pgSz w:w="11906" w:h="16838"/>
          <w:pgMar w:top="1440" w:right="1800" w:bottom="1440" w:left="1800" w:header="992" w:footer="992" w:gutter="0"/>
          <w:cols w:space="425"/>
          <w:titlePg/>
          <w:docGrid w:type="lines" w:linePitch="312"/>
        </w:sectPr>
      </w:pPr>
    </w:p>
    <w:p w14:paraId="32184DDF" w14:textId="771F58D5" w:rsidR="001C73EE" w:rsidRDefault="001C73EE" w:rsidP="00044380">
      <w:pPr>
        <w:spacing w:line="360" w:lineRule="auto"/>
        <w:ind w:firstLineChars="200" w:firstLine="480"/>
        <w:jc w:val="both"/>
        <w:rPr>
          <w:rFonts w:ascii="宋体" w:eastAsia="宋体" w:hAnsi="宋体" w:cs="宋体"/>
          <w:sz w:val="24"/>
          <w:szCs w:val="24"/>
        </w:rPr>
      </w:pPr>
    </w:p>
    <w:p w14:paraId="33E51E36" w14:textId="77777777" w:rsidR="00AB0A08" w:rsidRPr="00C45710" w:rsidRDefault="00AB0A08" w:rsidP="00AB0A08">
      <w:pPr>
        <w:spacing w:line="360" w:lineRule="auto"/>
        <w:jc w:val="center"/>
        <w:rPr>
          <w:rFonts w:ascii="宋体" w:eastAsia="宋体" w:hAnsi="宋体" w:cs="宋体"/>
          <w:sz w:val="24"/>
          <w:szCs w:val="24"/>
        </w:rPr>
      </w:pPr>
      <w:r w:rsidRPr="00AF2F14">
        <w:rPr>
          <w:rFonts w:ascii="Calibri" w:eastAsia="宋体" w:hAnsi="Calibri"/>
          <w:sz w:val="21"/>
          <w:szCs w:val="21"/>
        </w:rPr>
        <w:object w:dxaOrig="6255" w:dyaOrig="3420" w14:anchorId="182A900E">
          <v:shape id="_x0000_i1039" type="#_x0000_t75" style="width:217.9pt;height:119.6pt" o:ole="">
            <v:imagedata r:id="rId29" o:title=""/>
          </v:shape>
          <o:OLEObject Type="Embed" ProgID="Visio.Drawing.15" ShapeID="_x0000_i1039" DrawAspect="Content" ObjectID="_1654021171" r:id="rId30"/>
        </w:object>
      </w:r>
    </w:p>
    <w:p w14:paraId="77C4CF23" w14:textId="13B34C30" w:rsidR="00AB0A08" w:rsidRDefault="00AB0A08" w:rsidP="000631FA">
      <w:pPr>
        <w:jc w:val="center"/>
        <w:rPr>
          <w:rFonts w:ascii="宋体" w:eastAsia="宋体" w:hAnsi="宋体" w:cs="宋体"/>
          <w:sz w:val="24"/>
          <w:szCs w:val="24"/>
        </w:rPr>
      </w:pPr>
      <w:r w:rsidRPr="00C45710">
        <w:rPr>
          <w:rFonts w:ascii="宋体" w:eastAsia="宋体" w:hAnsi="宋体" w:cs="宋体" w:hint="eastAsia"/>
          <w:sz w:val="24"/>
          <w:szCs w:val="24"/>
        </w:rPr>
        <w:t>图1 二维SOM网络模型图</w:t>
      </w:r>
    </w:p>
    <w:p w14:paraId="607E9C69" w14:textId="77777777" w:rsidR="00A91155" w:rsidRPr="00C45710" w:rsidRDefault="00A91155" w:rsidP="00A91155">
      <w:pPr>
        <w:spacing w:line="360" w:lineRule="auto"/>
        <w:rPr>
          <w:rFonts w:ascii="宋体" w:eastAsia="宋体" w:hAnsi="宋体" w:cs="宋体"/>
          <w:sz w:val="24"/>
          <w:szCs w:val="24"/>
        </w:rPr>
      </w:pPr>
    </w:p>
    <w:p w14:paraId="17AB41E6" w14:textId="77777777" w:rsidR="0037514F" w:rsidRPr="00385C0A" w:rsidRDefault="0037514F" w:rsidP="0037514F">
      <w:pPr>
        <w:jc w:val="center"/>
        <w:rPr>
          <w:rFonts w:ascii="宋体" w:eastAsia="宋体" w:hAnsi="宋体" w:cs="宋体"/>
          <w:sz w:val="24"/>
          <w:szCs w:val="24"/>
        </w:rPr>
      </w:pPr>
      <w:r w:rsidRPr="00385C0A">
        <w:rPr>
          <w:rFonts w:ascii="宋体" w:eastAsia="宋体" w:hAnsi="宋体" w:cs="宋体"/>
          <w:sz w:val="24"/>
          <w:szCs w:val="24"/>
        </w:rPr>
        <w:object w:dxaOrig="7935" w:dyaOrig="7800" w14:anchorId="3C4E01E3">
          <v:shape id="_x0000_i1040" type="#_x0000_t75" style="width:313.05pt;height:359.35pt" o:ole="">
            <v:imagedata r:id="rId31" o:title=""/>
          </v:shape>
          <o:OLEObject Type="Embed" ProgID="Visio.Drawing.15" ShapeID="_x0000_i1040" DrawAspect="Content" ObjectID="_1654021172" r:id="rId32"/>
        </w:object>
      </w:r>
    </w:p>
    <w:p w14:paraId="200BE5A1" w14:textId="77777777" w:rsidR="0037514F" w:rsidRPr="00385C0A" w:rsidRDefault="0037514F" w:rsidP="0037514F">
      <w:pPr>
        <w:jc w:val="center"/>
        <w:rPr>
          <w:rFonts w:ascii="宋体" w:eastAsia="宋体" w:hAnsi="宋体" w:cs="宋体"/>
          <w:sz w:val="24"/>
          <w:szCs w:val="24"/>
        </w:rPr>
      </w:pPr>
      <w:r w:rsidRPr="00385C0A">
        <w:rPr>
          <w:rFonts w:ascii="宋体" w:eastAsia="宋体" w:hAnsi="宋体" w:cs="宋体" w:hint="eastAsia"/>
          <w:sz w:val="24"/>
          <w:szCs w:val="24"/>
        </w:rPr>
        <w:t>图</w:t>
      </w:r>
      <w:r w:rsidRPr="00385C0A">
        <w:rPr>
          <w:rFonts w:ascii="宋体" w:eastAsia="宋体" w:hAnsi="宋体" w:cs="宋体"/>
          <w:sz w:val="24"/>
          <w:szCs w:val="24"/>
        </w:rPr>
        <w:t xml:space="preserve">2 </w:t>
      </w:r>
      <w:r w:rsidRPr="00385C0A">
        <w:rPr>
          <w:rFonts w:ascii="宋体" w:eastAsia="宋体" w:hAnsi="宋体" w:cs="宋体" w:hint="eastAsia"/>
          <w:sz w:val="24"/>
          <w:szCs w:val="24"/>
        </w:rPr>
        <w:t>算法流程图</w:t>
      </w:r>
    </w:p>
    <w:p w14:paraId="223EA6CE" w14:textId="4FA4EC0E" w:rsidR="00C45710" w:rsidRPr="00AB0A08" w:rsidRDefault="00C45710" w:rsidP="00044380">
      <w:pPr>
        <w:spacing w:line="360" w:lineRule="auto"/>
        <w:ind w:firstLineChars="200" w:firstLine="480"/>
        <w:jc w:val="both"/>
        <w:rPr>
          <w:rFonts w:ascii="宋体" w:eastAsia="宋体" w:hAnsi="宋体" w:cs="宋体"/>
          <w:sz w:val="24"/>
          <w:szCs w:val="24"/>
        </w:rPr>
      </w:pPr>
    </w:p>
    <w:p w14:paraId="60160BAC" w14:textId="77777777" w:rsidR="006C358C" w:rsidRDefault="006C358C" w:rsidP="006C358C">
      <w:pPr>
        <w:jc w:val="center"/>
        <w:rPr>
          <w:rFonts w:eastAsia="华文中宋"/>
          <w:b/>
          <w:noProof/>
          <w:spacing w:val="4"/>
          <w:w w:val="95"/>
          <w:sz w:val="21"/>
        </w:rPr>
      </w:pPr>
      <w:r w:rsidRPr="00502A7C">
        <w:rPr>
          <w:rFonts w:eastAsia="华文中宋"/>
          <w:b/>
          <w:noProof/>
          <w:spacing w:val="4"/>
          <w:w w:val="95"/>
          <w:sz w:val="21"/>
        </w:rPr>
        <w:lastRenderedPageBreak/>
        <w:drawing>
          <wp:inline distT="0" distB="0" distL="0" distR="0" wp14:anchorId="216E77E5" wp14:editId="562CC9F2">
            <wp:extent cx="4181475" cy="312746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42127" cy="3172826"/>
                    </a:xfrm>
                    <a:prstGeom prst="rect">
                      <a:avLst/>
                    </a:prstGeom>
                    <a:noFill/>
                    <a:ln>
                      <a:noFill/>
                    </a:ln>
                  </pic:spPr>
                </pic:pic>
              </a:graphicData>
            </a:graphic>
          </wp:inline>
        </w:drawing>
      </w:r>
    </w:p>
    <w:p w14:paraId="48CAA6D1" w14:textId="6C8DD7D7" w:rsidR="006C358C" w:rsidRDefault="006C358C" w:rsidP="000631FA">
      <w:pPr>
        <w:spacing w:line="360" w:lineRule="auto"/>
        <w:ind w:firstLineChars="200" w:firstLine="480"/>
        <w:jc w:val="center"/>
        <w:rPr>
          <w:rFonts w:ascii="宋体" w:eastAsia="宋体" w:hAnsi="宋体" w:cs="宋体"/>
          <w:sz w:val="24"/>
          <w:szCs w:val="24"/>
        </w:rPr>
      </w:pPr>
      <w:r w:rsidRPr="000631FA">
        <w:rPr>
          <w:rFonts w:ascii="宋体" w:eastAsia="宋体" w:hAnsi="宋体" w:cs="宋体" w:hint="eastAsia"/>
          <w:sz w:val="24"/>
          <w:szCs w:val="24"/>
        </w:rPr>
        <w:t>图3</w:t>
      </w:r>
      <w:r w:rsidRPr="000631FA">
        <w:rPr>
          <w:rFonts w:ascii="宋体" w:eastAsia="宋体" w:hAnsi="宋体" w:cs="宋体"/>
          <w:sz w:val="24"/>
          <w:szCs w:val="24"/>
        </w:rPr>
        <w:t xml:space="preserve"> </w:t>
      </w:r>
      <w:r w:rsidRPr="000631FA">
        <w:rPr>
          <w:rFonts w:ascii="宋体" w:eastAsia="宋体" w:hAnsi="宋体" w:cs="宋体" w:hint="eastAsia"/>
          <w:sz w:val="24"/>
          <w:szCs w:val="24"/>
        </w:rPr>
        <w:t>算法纯度对比</w:t>
      </w:r>
    </w:p>
    <w:p w14:paraId="0CD4F0B0" w14:textId="77777777" w:rsidR="008417AE" w:rsidRDefault="008417AE" w:rsidP="007238C7">
      <w:pPr>
        <w:jc w:val="center"/>
        <w:rPr>
          <w:b/>
          <w:sz w:val="18"/>
          <w:szCs w:val="18"/>
        </w:rPr>
      </w:pPr>
      <w:r>
        <w:rPr>
          <w:noProof/>
        </w:rPr>
        <w:drawing>
          <wp:inline distT="0" distB="0" distL="0" distR="0" wp14:anchorId="1D786DB9" wp14:editId="62FB6716">
            <wp:extent cx="4210050" cy="315240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353891" cy="3260114"/>
                    </a:xfrm>
                    <a:prstGeom prst="rect">
                      <a:avLst/>
                    </a:prstGeom>
                    <a:noFill/>
                    <a:ln>
                      <a:noFill/>
                    </a:ln>
                  </pic:spPr>
                </pic:pic>
              </a:graphicData>
            </a:graphic>
          </wp:inline>
        </w:drawing>
      </w:r>
    </w:p>
    <w:p w14:paraId="60224FA0" w14:textId="77777777" w:rsidR="008417AE" w:rsidRPr="007238C7" w:rsidRDefault="008417AE" w:rsidP="007238C7">
      <w:pPr>
        <w:spacing w:line="360" w:lineRule="auto"/>
        <w:ind w:firstLineChars="200" w:firstLine="480"/>
        <w:jc w:val="center"/>
        <w:rPr>
          <w:rFonts w:ascii="宋体" w:eastAsia="宋体" w:hAnsi="宋体" w:cs="宋体"/>
          <w:sz w:val="24"/>
          <w:szCs w:val="24"/>
        </w:rPr>
      </w:pPr>
      <w:r w:rsidRPr="007238C7">
        <w:rPr>
          <w:rFonts w:ascii="宋体" w:eastAsia="宋体" w:hAnsi="宋体" w:cs="宋体" w:hint="eastAsia"/>
          <w:sz w:val="24"/>
          <w:szCs w:val="24"/>
        </w:rPr>
        <w:t>图4</w:t>
      </w:r>
      <w:r w:rsidRPr="007238C7">
        <w:rPr>
          <w:rFonts w:ascii="宋体" w:eastAsia="宋体" w:hAnsi="宋体" w:cs="宋体"/>
          <w:sz w:val="24"/>
          <w:szCs w:val="24"/>
        </w:rPr>
        <w:t xml:space="preserve"> </w:t>
      </w:r>
      <w:r w:rsidRPr="007238C7">
        <w:rPr>
          <w:rFonts w:ascii="宋体" w:eastAsia="宋体" w:hAnsi="宋体" w:cs="宋体" w:hint="eastAsia"/>
          <w:sz w:val="24"/>
          <w:szCs w:val="24"/>
        </w:rPr>
        <w:t>算法收敛图</w:t>
      </w:r>
    </w:p>
    <w:p w14:paraId="1F55961A" w14:textId="77777777" w:rsidR="008417AE" w:rsidRDefault="008417AE" w:rsidP="007238C7">
      <w:pPr>
        <w:jc w:val="center"/>
        <w:rPr>
          <w:rFonts w:ascii="华文中宋" w:eastAsia="华文中宋" w:hAnsi="华文中宋"/>
          <w:w w:val="92"/>
          <w:sz w:val="21"/>
          <w:szCs w:val="21"/>
        </w:rPr>
      </w:pPr>
      <w:r>
        <w:rPr>
          <w:noProof/>
        </w:rPr>
        <w:lastRenderedPageBreak/>
        <w:drawing>
          <wp:inline distT="0" distB="0" distL="0" distR="0" wp14:anchorId="5BBECFE3" wp14:editId="7B7CD3C5">
            <wp:extent cx="4339197" cy="3324225"/>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91390" cy="3364210"/>
                    </a:xfrm>
                    <a:prstGeom prst="rect">
                      <a:avLst/>
                    </a:prstGeom>
                    <a:noFill/>
                    <a:ln>
                      <a:noFill/>
                    </a:ln>
                  </pic:spPr>
                </pic:pic>
              </a:graphicData>
            </a:graphic>
          </wp:inline>
        </w:drawing>
      </w:r>
    </w:p>
    <w:p w14:paraId="32E66EAE" w14:textId="770A9A64" w:rsidR="006E5FC7" w:rsidRPr="002F05C6" w:rsidRDefault="008417AE" w:rsidP="002F05C6">
      <w:pPr>
        <w:spacing w:line="360" w:lineRule="auto"/>
        <w:ind w:firstLineChars="200" w:firstLine="480"/>
        <w:jc w:val="center"/>
        <w:rPr>
          <w:rFonts w:ascii="宋体" w:eastAsia="宋体" w:hAnsi="宋体" w:cs="宋体"/>
          <w:sz w:val="24"/>
          <w:szCs w:val="24"/>
        </w:rPr>
      </w:pPr>
      <w:r w:rsidRPr="007238C7">
        <w:rPr>
          <w:rFonts w:ascii="宋体" w:eastAsia="宋体" w:hAnsi="宋体" w:cs="宋体" w:hint="eastAsia"/>
          <w:sz w:val="24"/>
          <w:szCs w:val="24"/>
        </w:rPr>
        <w:t>图5</w:t>
      </w:r>
      <w:r w:rsidRPr="007238C7">
        <w:rPr>
          <w:rFonts w:ascii="宋体" w:eastAsia="宋体" w:hAnsi="宋体" w:cs="宋体"/>
          <w:sz w:val="24"/>
          <w:szCs w:val="24"/>
        </w:rPr>
        <w:t xml:space="preserve"> </w:t>
      </w:r>
      <w:r w:rsidRPr="007238C7">
        <w:rPr>
          <w:rFonts w:ascii="宋体" w:eastAsia="宋体" w:hAnsi="宋体" w:cs="宋体" w:hint="eastAsia"/>
          <w:sz w:val="24"/>
          <w:szCs w:val="24"/>
        </w:rPr>
        <w:t>pso-km收敛图</w:t>
      </w:r>
    </w:p>
    <w:sectPr w:rsidR="006E5FC7" w:rsidRPr="002F05C6" w:rsidSect="00090AE2">
      <w:headerReference w:type="first" r:id="rId36"/>
      <w:pgSz w:w="11906" w:h="16838"/>
      <w:pgMar w:top="1440" w:right="1800" w:bottom="1440" w:left="1800" w:header="992"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F385C9" w14:textId="77777777" w:rsidR="00CC5F9D" w:rsidRDefault="00CC5F9D" w:rsidP="000F5C00">
      <w:r>
        <w:separator/>
      </w:r>
    </w:p>
  </w:endnote>
  <w:endnote w:type="continuationSeparator" w:id="0">
    <w:p w14:paraId="25BDE0DF" w14:textId="77777777" w:rsidR="00CC5F9D" w:rsidRDefault="00CC5F9D" w:rsidP="000F5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51FBD" w14:textId="0E8EEA8D" w:rsidR="00A87BE5" w:rsidRDefault="00A87BE5">
    <w:pPr>
      <w:pStyle w:val="a5"/>
      <w:jc w:val="center"/>
    </w:pPr>
  </w:p>
  <w:p w14:paraId="29229A39" w14:textId="2B230A5D" w:rsidR="00A87BE5" w:rsidRDefault="00A87BE5" w:rsidP="00EB0E2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9672585"/>
      <w:docPartObj>
        <w:docPartGallery w:val="Page Numbers (Bottom of Page)"/>
        <w:docPartUnique/>
      </w:docPartObj>
    </w:sdtPr>
    <w:sdtContent>
      <w:p w14:paraId="3EA62D42" w14:textId="46D5AE96" w:rsidR="00A87BE5" w:rsidRDefault="00A87BE5">
        <w:pPr>
          <w:pStyle w:val="a5"/>
          <w:jc w:val="center"/>
        </w:pPr>
        <w:r>
          <w:fldChar w:fldCharType="begin"/>
        </w:r>
        <w:r>
          <w:instrText>PAGE   \* MERGEFORMAT</w:instrText>
        </w:r>
        <w:r>
          <w:fldChar w:fldCharType="separate"/>
        </w:r>
        <w:r>
          <w:rPr>
            <w:lang w:val="zh-CN"/>
          </w:rPr>
          <w:t>2</w:t>
        </w:r>
        <w:r>
          <w:fldChar w:fldCharType="end"/>
        </w:r>
      </w:p>
    </w:sdtContent>
  </w:sdt>
  <w:p w14:paraId="531C4422" w14:textId="77777777" w:rsidR="00A87BE5" w:rsidRDefault="00A87BE5">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64351558"/>
      <w:docPartObj>
        <w:docPartGallery w:val="Page Numbers (Bottom of Page)"/>
        <w:docPartUnique/>
      </w:docPartObj>
    </w:sdtPr>
    <w:sdtContent>
      <w:p w14:paraId="34BDFA9D" w14:textId="34E71655" w:rsidR="00A87BE5" w:rsidRDefault="00A87BE5">
        <w:pPr>
          <w:pStyle w:val="a5"/>
          <w:jc w:val="center"/>
        </w:pPr>
        <w:r>
          <w:rPr>
            <w:rFonts w:hint="eastAsia"/>
          </w:rPr>
          <w:t>1</w:t>
        </w:r>
      </w:p>
    </w:sdtContent>
  </w:sdt>
  <w:p w14:paraId="77442575" w14:textId="77777777" w:rsidR="00A87BE5" w:rsidRDefault="00A87BE5">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9DFE69" w14:textId="1E660821" w:rsidR="00A87BE5" w:rsidRDefault="00A87BE5">
    <w:pPr>
      <w:pStyle w:val="a5"/>
      <w:jc w:val="center"/>
    </w:pPr>
    <w:r>
      <w:rPr>
        <w:rFonts w:hint="eastAsia"/>
      </w:rPr>
      <w:t>1</w:t>
    </w:r>
  </w:p>
  <w:p w14:paraId="1135DAF0" w14:textId="77777777" w:rsidR="00A87BE5" w:rsidRDefault="00A87BE5">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9648685"/>
      <w:docPartObj>
        <w:docPartGallery w:val="Page Numbers (Bottom of Page)"/>
        <w:docPartUnique/>
      </w:docPartObj>
    </w:sdtPr>
    <w:sdtContent>
      <w:p w14:paraId="622C6EC9" w14:textId="588C2546" w:rsidR="00A87BE5" w:rsidRDefault="00A87BE5">
        <w:pPr>
          <w:pStyle w:val="a5"/>
          <w:jc w:val="center"/>
        </w:pPr>
      </w:p>
    </w:sdtContent>
  </w:sdt>
  <w:p w14:paraId="6852A707" w14:textId="77777777" w:rsidR="00A87BE5" w:rsidRDefault="00A87BE5">
    <w:pPr>
      <w:pStyle w:val="a5"/>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3907538"/>
      <w:docPartObj>
        <w:docPartGallery w:val="Page Numbers (Bottom of Page)"/>
        <w:docPartUnique/>
      </w:docPartObj>
    </w:sdtPr>
    <w:sdtContent>
      <w:p w14:paraId="0CA3D21B" w14:textId="77BE37DF" w:rsidR="00A87BE5" w:rsidRDefault="00A87BE5">
        <w:pPr>
          <w:pStyle w:val="a5"/>
          <w:jc w:val="center"/>
        </w:pPr>
      </w:p>
    </w:sdtContent>
  </w:sdt>
  <w:p w14:paraId="03BFFF9F" w14:textId="77777777" w:rsidR="00A87BE5" w:rsidRDefault="00A87BE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B798DA" w14:textId="77777777" w:rsidR="00CC5F9D" w:rsidRDefault="00CC5F9D" w:rsidP="000F5C00">
      <w:r>
        <w:separator/>
      </w:r>
    </w:p>
  </w:footnote>
  <w:footnote w:type="continuationSeparator" w:id="0">
    <w:p w14:paraId="0CC2334C" w14:textId="77777777" w:rsidR="00CC5F9D" w:rsidRDefault="00CC5F9D" w:rsidP="000F5C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99BA47" w14:textId="0EBF2C81" w:rsidR="00A87BE5" w:rsidRPr="00EB0E29" w:rsidRDefault="00A87BE5" w:rsidP="00EB0E29">
    <w:pPr>
      <w:pStyle w:val="a3"/>
      <w:rPr>
        <w:rFonts w:ascii="宋体" w:eastAsia="宋体" w:hAnsi="宋体" w:cs="宋体"/>
        <w:b/>
        <w:bCs/>
        <w:sz w:val="32"/>
        <w:szCs w:val="32"/>
      </w:rPr>
    </w:pPr>
    <w:r>
      <w:rPr>
        <w:rFonts w:ascii="宋体" w:eastAsia="宋体" w:hAnsi="宋体" w:cs="宋体" w:hint="eastAsia"/>
        <w:b/>
        <w:bCs/>
        <w:sz w:val="32"/>
        <w:szCs w:val="32"/>
      </w:rPr>
      <w:t xml:space="preserve">权 </w:t>
    </w:r>
    <w:r>
      <w:rPr>
        <w:rFonts w:ascii="宋体" w:eastAsia="宋体" w:hAnsi="宋体" w:cs="宋体"/>
        <w:b/>
        <w:bCs/>
        <w:sz w:val="32"/>
        <w:szCs w:val="32"/>
      </w:rPr>
      <w:t xml:space="preserve"> </w:t>
    </w:r>
    <w:r>
      <w:rPr>
        <w:rFonts w:ascii="宋体" w:eastAsia="宋体" w:hAnsi="宋体" w:cs="宋体" w:hint="eastAsia"/>
        <w:b/>
        <w:bCs/>
        <w:sz w:val="32"/>
        <w:szCs w:val="32"/>
      </w:rPr>
      <w:t xml:space="preserve">利 </w:t>
    </w:r>
    <w:r>
      <w:rPr>
        <w:rFonts w:ascii="宋体" w:eastAsia="宋体" w:hAnsi="宋体" w:cs="宋体"/>
        <w:b/>
        <w:bCs/>
        <w:sz w:val="32"/>
        <w:szCs w:val="32"/>
      </w:rPr>
      <w:t xml:space="preserve"> </w:t>
    </w:r>
    <w:r>
      <w:rPr>
        <w:rFonts w:ascii="宋体" w:eastAsia="宋体" w:hAnsi="宋体" w:cs="宋体" w:hint="eastAsia"/>
        <w:b/>
        <w:bCs/>
        <w:sz w:val="32"/>
        <w:szCs w:val="32"/>
      </w:rPr>
      <w:t xml:space="preserve">要 </w:t>
    </w:r>
    <w:r>
      <w:rPr>
        <w:rFonts w:ascii="宋体" w:eastAsia="宋体" w:hAnsi="宋体" w:cs="宋体"/>
        <w:b/>
        <w:bCs/>
        <w:sz w:val="32"/>
        <w:szCs w:val="32"/>
      </w:rPr>
      <w:t xml:space="preserve"> </w:t>
    </w:r>
    <w:r>
      <w:rPr>
        <w:rFonts w:ascii="宋体" w:eastAsia="宋体" w:hAnsi="宋体" w:cs="宋体" w:hint="eastAsia"/>
        <w:b/>
        <w:bCs/>
        <w:sz w:val="32"/>
        <w:szCs w:val="32"/>
      </w:rPr>
      <w:t xml:space="preserve">求 </w:t>
    </w:r>
    <w:r>
      <w:rPr>
        <w:rFonts w:ascii="宋体" w:eastAsia="宋体" w:hAnsi="宋体" w:cs="宋体"/>
        <w:b/>
        <w:bCs/>
        <w:sz w:val="32"/>
        <w:szCs w:val="32"/>
      </w:rPr>
      <w:t xml:space="preserve"> </w:t>
    </w:r>
    <w:r>
      <w:rPr>
        <w:rFonts w:ascii="宋体" w:eastAsia="宋体" w:hAnsi="宋体" w:cs="宋体" w:hint="eastAsia"/>
        <w:b/>
        <w:bCs/>
        <w:sz w:val="32"/>
        <w:szCs w:val="32"/>
      </w:rPr>
      <w:t>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B38695" w14:textId="29109631" w:rsidR="00A87BE5" w:rsidRPr="00090AE2" w:rsidRDefault="00A87BE5">
    <w:pPr>
      <w:pStyle w:val="a3"/>
      <w:rPr>
        <w:rFonts w:ascii="宋体" w:eastAsia="宋体" w:hAnsi="宋体" w:cs="宋体"/>
        <w:b/>
        <w:bCs/>
        <w:sz w:val="32"/>
        <w:szCs w:val="32"/>
      </w:rPr>
    </w:pPr>
    <w:r>
      <w:rPr>
        <w:rFonts w:ascii="宋体" w:eastAsia="宋体" w:hAnsi="宋体" w:cs="宋体" w:hint="eastAsia"/>
        <w:b/>
        <w:bCs/>
        <w:sz w:val="32"/>
        <w:szCs w:val="32"/>
      </w:rPr>
      <w:t>说</w:t>
    </w:r>
    <w:r>
      <w:rPr>
        <w:rFonts w:ascii="宋体" w:eastAsia="宋体" w:hAnsi="宋体" w:cs="宋体"/>
        <w:b/>
        <w:bCs/>
        <w:sz w:val="32"/>
        <w:szCs w:val="32"/>
      </w:rPr>
      <w:t xml:space="preserve">  </w:t>
    </w:r>
    <w:r>
      <w:rPr>
        <w:rFonts w:ascii="宋体" w:eastAsia="宋体" w:hAnsi="宋体" w:cs="宋体" w:hint="eastAsia"/>
        <w:b/>
        <w:bCs/>
        <w:sz w:val="32"/>
        <w:szCs w:val="32"/>
      </w:rPr>
      <w:t xml:space="preserve">明  书 </w:t>
    </w:r>
    <w:r>
      <w:rPr>
        <w:rFonts w:ascii="宋体" w:eastAsia="宋体" w:hAnsi="宋体" w:cs="宋体"/>
        <w:b/>
        <w:bCs/>
        <w:sz w:val="32"/>
        <w:szCs w:val="32"/>
      </w:rPr>
      <w:t xml:space="preserve"> </w:t>
    </w:r>
    <w:r>
      <w:rPr>
        <w:rFonts w:ascii="宋体" w:eastAsia="宋体" w:hAnsi="宋体" w:cs="宋体" w:hint="eastAsia"/>
        <w:b/>
        <w:bCs/>
        <w:sz w:val="32"/>
        <w:szCs w:val="32"/>
      </w:rPr>
      <w:t>摘  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B4A008" w14:textId="77777777" w:rsidR="00A87BE5" w:rsidRPr="00090AE2" w:rsidRDefault="00A87BE5">
    <w:pPr>
      <w:pStyle w:val="a3"/>
      <w:rPr>
        <w:rFonts w:ascii="宋体" w:eastAsia="宋体" w:hAnsi="宋体" w:cs="宋体"/>
        <w:b/>
        <w:bCs/>
        <w:sz w:val="32"/>
        <w:szCs w:val="32"/>
      </w:rPr>
    </w:pPr>
    <w:r w:rsidRPr="00090AE2">
      <w:rPr>
        <w:rFonts w:ascii="宋体" w:eastAsia="宋体" w:hAnsi="宋体" w:cs="宋体" w:hint="eastAsia"/>
        <w:b/>
        <w:bCs/>
        <w:sz w:val="32"/>
        <w:szCs w:val="32"/>
      </w:rPr>
      <w:t xml:space="preserve">摘 </w:t>
    </w:r>
    <w:r w:rsidRPr="00090AE2">
      <w:rPr>
        <w:rFonts w:ascii="宋体" w:eastAsia="宋体" w:hAnsi="宋体" w:cs="宋体"/>
        <w:b/>
        <w:bCs/>
        <w:sz w:val="32"/>
        <w:szCs w:val="32"/>
      </w:rPr>
      <w:t xml:space="preserve"> </w:t>
    </w:r>
    <w:r w:rsidRPr="00090AE2">
      <w:rPr>
        <w:rFonts w:ascii="宋体" w:eastAsia="宋体" w:hAnsi="宋体" w:cs="宋体" w:hint="eastAsia"/>
        <w:b/>
        <w:bCs/>
        <w:sz w:val="32"/>
        <w:szCs w:val="32"/>
      </w:rPr>
      <w:t xml:space="preserve">要 </w:t>
    </w:r>
    <w:r w:rsidRPr="00090AE2">
      <w:rPr>
        <w:rFonts w:ascii="宋体" w:eastAsia="宋体" w:hAnsi="宋体" w:cs="宋体"/>
        <w:b/>
        <w:bCs/>
        <w:sz w:val="32"/>
        <w:szCs w:val="32"/>
      </w:rPr>
      <w:t xml:space="preserve"> </w:t>
    </w:r>
    <w:r>
      <w:rPr>
        <w:rFonts w:ascii="宋体" w:eastAsia="宋体" w:hAnsi="宋体" w:cs="宋体" w:hint="eastAsia"/>
        <w:b/>
        <w:bCs/>
        <w:sz w:val="32"/>
        <w:szCs w:val="32"/>
      </w:rPr>
      <w:t xml:space="preserve">附 </w:t>
    </w:r>
    <w:r>
      <w:rPr>
        <w:rFonts w:ascii="宋体" w:eastAsia="宋体" w:hAnsi="宋体" w:cs="宋体"/>
        <w:b/>
        <w:bCs/>
        <w:sz w:val="32"/>
        <w:szCs w:val="32"/>
      </w:rPr>
      <w:t xml:space="preserve"> </w:t>
    </w:r>
    <w:r>
      <w:rPr>
        <w:rFonts w:ascii="宋体" w:eastAsia="宋体" w:hAnsi="宋体" w:cs="宋体" w:hint="eastAsia"/>
        <w:b/>
        <w:bCs/>
        <w:sz w:val="32"/>
        <w:szCs w:val="32"/>
      </w:rPr>
      <w:t>图</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6E0BA0" w14:textId="26D11AE2" w:rsidR="00A87BE5" w:rsidRPr="00090AE2" w:rsidRDefault="00A87BE5">
    <w:pPr>
      <w:pStyle w:val="a3"/>
      <w:rPr>
        <w:rFonts w:ascii="宋体" w:eastAsia="宋体" w:hAnsi="宋体" w:cs="宋体"/>
        <w:b/>
        <w:bCs/>
        <w:sz w:val="32"/>
        <w:szCs w:val="32"/>
      </w:rPr>
    </w:pPr>
    <w:r>
      <w:rPr>
        <w:rFonts w:ascii="宋体" w:eastAsia="宋体" w:hAnsi="宋体" w:cs="宋体" w:hint="eastAsia"/>
        <w:b/>
        <w:bCs/>
        <w:sz w:val="32"/>
        <w:szCs w:val="32"/>
      </w:rPr>
      <w:t xml:space="preserve">权 </w:t>
    </w:r>
    <w:r>
      <w:rPr>
        <w:rFonts w:ascii="宋体" w:eastAsia="宋体" w:hAnsi="宋体" w:cs="宋体"/>
        <w:b/>
        <w:bCs/>
        <w:sz w:val="32"/>
        <w:szCs w:val="32"/>
      </w:rPr>
      <w:t xml:space="preserve"> </w:t>
    </w:r>
    <w:r>
      <w:rPr>
        <w:rFonts w:ascii="宋体" w:eastAsia="宋体" w:hAnsi="宋体" w:cs="宋体" w:hint="eastAsia"/>
        <w:b/>
        <w:bCs/>
        <w:sz w:val="32"/>
        <w:szCs w:val="32"/>
      </w:rPr>
      <w:t xml:space="preserve">利 </w:t>
    </w:r>
    <w:r>
      <w:rPr>
        <w:rFonts w:ascii="宋体" w:eastAsia="宋体" w:hAnsi="宋体" w:cs="宋体"/>
        <w:b/>
        <w:bCs/>
        <w:sz w:val="32"/>
        <w:szCs w:val="32"/>
      </w:rPr>
      <w:t xml:space="preserve"> </w:t>
    </w:r>
    <w:r>
      <w:rPr>
        <w:rFonts w:ascii="宋体" w:eastAsia="宋体" w:hAnsi="宋体" w:cs="宋体" w:hint="eastAsia"/>
        <w:b/>
        <w:bCs/>
        <w:sz w:val="32"/>
        <w:szCs w:val="32"/>
      </w:rPr>
      <w:t xml:space="preserve">要 </w:t>
    </w:r>
    <w:r>
      <w:rPr>
        <w:rFonts w:ascii="宋体" w:eastAsia="宋体" w:hAnsi="宋体" w:cs="宋体"/>
        <w:b/>
        <w:bCs/>
        <w:sz w:val="32"/>
        <w:szCs w:val="32"/>
      </w:rPr>
      <w:t xml:space="preserve"> </w:t>
    </w:r>
    <w:r>
      <w:rPr>
        <w:rFonts w:ascii="宋体" w:eastAsia="宋体" w:hAnsi="宋体" w:cs="宋体" w:hint="eastAsia"/>
        <w:b/>
        <w:bCs/>
        <w:sz w:val="32"/>
        <w:szCs w:val="32"/>
      </w:rPr>
      <w:t xml:space="preserve">求 </w:t>
    </w:r>
    <w:r>
      <w:rPr>
        <w:rFonts w:ascii="宋体" w:eastAsia="宋体" w:hAnsi="宋体" w:cs="宋体"/>
        <w:b/>
        <w:bCs/>
        <w:sz w:val="32"/>
        <w:szCs w:val="32"/>
      </w:rPr>
      <w:t xml:space="preserve"> </w:t>
    </w:r>
    <w:r>
      <w:rPr>
        <w:rFonts w:ascii="宋体" w:eastAsia="宋体" w:hAnsi="宋体" w:cs="宋体" w:hint="eastAsia"/>
        <w:b/>
        <w:bCs/>
        <w:sz w:val="32"/>
        <w:szCs w:val="32"/>
      </w:rPr>
      <w:t>书</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7F850E" w14:textId="701B9AE2" w:rsidR="00A87BE5" w:rsidRPr="00EB0E29" w:rsidRDefault="00A87BE5" w:rsidP="00EB0E29">
    <w:pPr>
      <w:pStyle w:val="a3"/>
      <w:rPr>
        <w:rFonts w:ascii="宋体" w:eastAsia="宋体" w:hAnsi="宋体" w:cs="宋体"/>
        <w:b/>
        <w:bCs/>
        <w:sz w:val="32"/>
        <w:szCs w:val="32"/>
      </w:rPr>
    </w:pPr>
    <w:r>
      <w:rPr>
        <w:rFonts w:ascii="宋体" w:eastAsia="宋体" w:hAnsi="宋体" w:cs="宋体" w:hint="eastAsia"/>
        <w:b/>
        <w:bCs/>
        <w:sz w:val="32"/>
        <w:szCs w:val="32"/>
      </w:rPr>
      <w:t xml:space="preserve">说 </w:t>
    </w:r>
    <w:r>
      <w:rPr>
        <w:rFonts w:ascii="宋体" w:eastAsia="宋体" w:hAnsi="宋体" w:cs="宋体"/>
        <w:b/>
        <w:bCs/>
        <w:sz w:val="32"/>
        <w:szCs w:val="32"/>
      </w:rPr>
      <w:t xml:space="preserve"> </w:t>
    </w:r>
    <w:r>
      <w:rPr>
        <w:rFonts w:ascii="宋体" w:eastAsia="宋体" w:hAnsi="宋体" w:cs="宋体" w:hint="eastAsia"/>
        <w:b/>
        <w:bCs/>
        <w:sz w:val="32"/>
        <w:szCs w:val="32"/>
      </w:rPr>
      <w:t xml:space="preserve">明 </w:t>
    </w:r>
    <w:r>
      <w:rPr>
        <w:rFonts w:ascii="宋体" w:eastAsia="宋体" w:hAnsi="宋体" w:cs="宋体"/>
        <w:b/>
        <w:bCs/>
        <w:sz w:val="32"/>
        <w:szCs w:val="32"/>
      </w:rPr>
      <w:t xml:space="preserve"> </w:t>
    </w:r>
    <w:r>
      <w:rPr>
        <w:rFonts w:ascii="宋体" w:eastAsia="宋体" w:hAnsi="宋体" w:cs="宋体" w:hint="eastAsia"/>
        <w:b/>
        <w:bCs/>
        <w:sz w:val="32"/>
        <w:szCs w:val="32"/>
      </w:rPr>
      <w:t>书</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5FE62A" w14:textId="62587D7F" w:rsidR="00A87BE5" w:rsidRPr="00090AE2" w:rsidRDefault="00A87BE5">
    <w:pPr>
      <w:pStyle w:val="a3"/>
      <w:rPr>
        <w:rFonts w:ascii="宋体" w:eastAsia="宋体" w:hAnsi="宋体" w:cs="宋体"/>
        <w:b/>
        <w:bCs/>
        <w:sz w:val="32"/>
        <w:szCs w:val="32"/>
      </w:rPr>
    </w:pPr>
    <w:r>
      <w:rPr>
        <w:rFonts w:ascii="宋体" w:eastAsia="宋体" w:hAnsi="宋体" w:cs="宋体" w:hint="eastAsia"/>
        <w:b/>
        <w:bCs/>
        <w:sz w:val="32"/>
        <w:szCs w:val="32"/>
      </w:rPr>
      <w:t xml:space="preserve">说 </w:t>
    </w:r>
    <w:r>
      <w:rPr>
        <w:rFonts w:ascii="宋体" w:eastAsia="宋体" w:hAnsi="宋体" w:cs="宋体"/>
        <w:b/>
        <w:bCs/>
        <w:sz w:val="32"/>
        <w:szCs w:val="32"/>
      </w:rPr>
      <w:t xml:space="preserve"> </w:t>
    </w:r>
    <w:r>
      <w:rPr>
        <w:rFonts w:ascii="宋体" w:eastAsia="宋体" w:hAnsi="宋体" w:cs="宋体" w:hint="eastAsia"/>
        <w:b/>
        <w:bCs/>
        <w:sz w:val="32"/>
        <w:szCs w:val="32"/>
      </w:rPr>
      <w:t xml:space="preserve">明 </w:t>
    </w:r>
    <w:r>
      <w:rPr>
        <w:rFonts w:ascii="宋体" w:eastAsia="宋体" w:hAnsi="宋体" w:cs="宋体"/>
        <w:b/>
        <w:bCs/>
        <w:sz w:val="32"/>
        <w:szCs w:val="32"/>
      </w:rPr>
      <w:t xml:space="preserve"> </w:t>
    </w:r>
    <w:r>
      <w:rPr>
        <w:rFonts w:ascii="宋体" w:eastAsia="宋体" w:hAnsi="宋体" w:cs="宋体" w:hint="eastAsia"/>
        <w:b/>
        <w:bCs/>
        <w:sz w:val="32"/>
        <w:szCs w:val="32"/>
      </w:rPr>
      <w:t>书</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BAFA7E" w14:textId="3F7F336E" w:rsidR="00A87BE5" w:rsidRPr="00090AE2" w:rsidRDefault="00A87BE5">
    <w:pPr>
      <w:pStyle w:val="a3"/>
      <w:rPr>
        <w:rFonts w:ascii="宋体" w:eastAsia="宋体" w:hAnsi="宋体" w:cs="宋体"/>
        <w:b/>
        <w:bCs/>
        <w:sz w:val="32"/>
        <w:szCs w:val="32"/>
      </w:rPr>
    </w:pPr>
    <w:r>
      <w:rPr>
        <w:rFonts w:ascii="宋体" w:eastAsia="宋体" w:hAnsi="宋体" w:cs="宋体" w:hint="eastAsia"/>
        <w:b/>
        <w:bCs/>
        <w:sz w:val="32"/>
        <w:szCs w:val="32"/>
      </w:rPr>
      <w:t xml:space="preserve">说 </w:t>
    </w:r>
    <w:r>
      <w:rPr>
        <w:rFonts w:ascii="宋体" w:eastAsia="宋体" w:hAnsi="宋体" w:cs="宋体"/>
        <w:b/>
        <w:bCs/>
        <w:sz w:val="32"/>
        <w:szCs w:val="32"/>
      </w:rPr>
      <w:t xml:space="preserve"> </w:t>
    </w:r>
    <w:r>
      <w:rPr>
        <w:rFonts w:ascii="宋体" w:eastAsia="宋体" w:hAnsi="宋体" w:cs="宋体" w:hint="eastAsia"/>
        <w:b/>
        <w:bCs/>
        <w:sz w:val="32"/>
        <w:szCs w:val="32"/>
      </w:rPr>
      <w:t xml:space="preserve">明 </w:t>
    </w:r>
    <w:r>
      <w:rPr>
        <w:rFonts w:ascii="宋体" w:eastAsia="宋体" w:hAnsi="宋体" w:cs="宋体"/>
        <w:b/>
        <w:bCs/>
        <w:sz w:val="32"/>
        <w:szCs w:val="32"/>
      </w:rPr>
      <w:t xml:space="preserve"> </w:t>
    </w:r>
    <w:r>
      <w:rPr>
        <w:rFonts w:ascii="宋体" w:eastAsia="宋体" w:hAnsi="宋体" w:cs="宋体" w:hint="eastAsia"/>
        <w:b/>
        <w:bCs/>
        <w:sz w:val="32"/>
        <w:szCs w:val="32"/>
      </w:rPr>
      <w:t xml:space="preserve">书 </w:t>
    </w:r>
    <w:r>
      <w:rPr>
        <w:rFonts w:ascii="宋体" w:eastAsia="宋体" w:hAnsi="宋体" w:cs="宋体"/>
        <w:b/>
        <w:bCs/>
        <w:sz w:val="32"/>
        <w:szCs w:val="32"/>
      </w:rPr>
      <w:t xml:space="preserve"> </w:t>
    </w:r>
    <w:r>
      <w:rPr>
        <w:rFonts w:ascii="宋体" w:eastAsia="宋体" w:hAnsi="宋体" w:cs="宋体" w:hint="eastAsia"/>
        <w:b/>
        <w:bCs/>
        <w:sz w:val="32"/>
        <w:szCs w:val="32"/>
      </w:rPr>
      <w:t xml:space="preserve">附 </w:t>
    </w:r>
    <w:r>
      <w:rPr>
        <w:rFonts w:ascii="宋体" w:eastAsia="宋体" w:hAnsi="宋体" w:cs="宋体"/>
        <w:b/>
        <w:bCs/>
        <w:sz w:val="32"/>
        <w:szCs w:val="32"/>
      </w:rPr>
      <w:t xml:space="preserve"> </w:t>
    </w:r>
    <w:r>
      <w:rPr>
        <w:rFonts w:ascii="宋体" w:eastAsia="宋体" w:hAnsi="宋体" w:cs="宋体" w:hint="eastAsia"/>
        <w:b/>
        <w:bCs/>
        <w:sz w:val="32"/>
        <w:szCs w:val="32"/>
      </w:rPr>
      <w:t>表</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4252C" w14:textId="15C6EC10" w:rsidR="00A87BE5" w:rsidRPr="00090AE2" w:rsidRDefault="00A87BE5">
    <w:pPr>
      <w:pStyle w:val="a3"/>
      <w:rPr>
        <w:rFonts w:ascii="宋体" w:eastAsia="宋体" w:hAnsi="宋体" w:cs="宋体"/>
        <w:b/>
        <w:bCs/>
        <w:sz w:val="32"/>
        <w:szCs w:val="32"/>
      </w:rPr>
    </w:pPr>
    <w:r>
      <w:rPr>
        <w:rFonts w:ascii="宋体" w:eastAsia="宋体" w:hAnsi="宋体" w:cs="宋体" w:hint="eastAsia"/>
        <w:b/>
        <w:bCs/>
        <w:sz w:val="32"/>
        <w:szCs w:val="32"/>
      </w:rPr>
      <w:t xml:space="preserve">说 </w:t>
    </w:r>
    <w:r>
      <w:rPr>
        <w:rFonts w:ascii="宋体" w:eastAsia="宋体" w:hAnsi="宋体" w:cs="宋体"/>
        <w:b/>
        <w:bCs/>
        <w:sz w:val="32"/>
        <w:szCs w:val="32"/>
      </w:rPr>
      <w:t xml:space="preserve"> </w:t>
    </w:r>
    <w:r>
      <w:rPr>
        <w:rFonts w:ascii="宋体" w:eastAsia="宋体" w:hAnsi="宋体" w:cs="宋体" w:hint="eastAsia"/>
        <w:b/>
        <w:bCs/>
        <w:sz w:val="32"/>
        <w:szCs w:val="32"/>
      </w:rPr>
      <w:t xml:space="preserve">明 </w:t>
    </w:r>
    <w:r>
      <w:rPr>
        <w:rFonts w:ascii="宋体" w:eastAsia="宋体" w:hAnsi="宋体" w:cs="宋体"/>
        <w:b/>
        <w:bCs/>
        <w:sz w:val="32"/>
        <w:szCs w:val="32"/>
      </w:rPr>
      <w:t xml:space="preserve"> </w:t>
    </w:r>
    <w:r>
      <w:rPr>
        <w:rFonts w:ascii="宋体" w:eastAsia="宋体" w:hAnsi="宋体" w:cs="宋体" w:hint="eastAsia"/>
        <w:b/>
        <w:bCs/>
        <w:sz w:val="32"/>
        <w:szCs w:val="32"/>
      </w:rPr>
      <w:t xml:space="preserve">书 </w:t>
    </w:r>
    <w:r>
      <w:rPr>
        <w:rFonts w:ascii="宋体" w:eastAsia="宋体" w:hAnsi="宋体" w:cs="宋体"/>
        <w:b/>
        <w:bCs/>
        <w:sz w:val="32"/>
        <w:szCs w:val="32"/>
      </w:rPr>
      <w:t xml:space="preserve"> </w:t>
    </w:r>
    <w:r>
      <w:rPr>
        <w:rFonts w:ascii="宋体" w:eastAsia="宋体" w:hAnsi="宋体" w:cs="宋体" w:hint="eastAsia"/>
        <w:b/>
        <w:bCs/>
        <w:sz w:val="32"/>
        <w:szCs w:val="32"/>
      </w:rPr>
      <w:t xml:space="preserve">附 </w:t>
    </w:r>
    <w:r>
      <w:rPr>
        <w:rFonts w:ascii="宋体" w:eastAsia="宋体" w:hAnsi="宋体" w:cs="宋体"/>
        <w:b/>
        <w:bCs/>
        <w:sz w:val="32"/>
        <w:szCs w:val="32"/>
      </w:rPr>
      <w:t xml:space="preserve"> </w:t>
    </w:r>
    <w:r>
      <w:rPr>
        <w:rFonts w:ascii="宋体" w:eastAsia="宋体" w:hAnsi="宋体" w:cs="宋体" w:hint="eastAsia"/>
        <w:b/>
        <w:bCs/>
        <w:sz w:val="32"/>
        <w:szCs w:val="32"/>
      </w:rPr>
      <w:t>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75383D"/>
    <w:multiLevelType w:val="hybridMultilevel"/>
    <w:tmpl w:val="69BE1DD2"/>
    <w:lvl w:ilvl="0" w:tplc="3C503206">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E27948"/>
    <w:multiLevelType w:val="hybridMultilevel"/>
    <w:tmpl w:val="AED4AB74"/>
    <w:lvl w:ilvl="0" w:tplc="0FAA3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855476"/>
    <w:multiLevelType w:val="hybridMultilevel"/>
    <w:tmpl w:val="0896D2C6"/>
    <w:lvl w:ilvl="0" w:tplc="756C25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950B54"/>
    <w:multiLevelType w:val="hybridMultilevel"/>
    <w:tmpl w:val="F5069AC6"/>
    <w:lvl w:ilvl="0" w:tplc="309C44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494634"/>
    <w:multiLevelType w:val="hybridMultilevel"/>
    <w:tmpl w:val="842AADF4"/>
    <w:lvl w:ilvl="0" w:tplc="1BEC8F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0F71304"/>
    <w:multiLevelType w:val="hybridMultilevel"/>
    <w:tmpl w:val="AB3CADE4"/>
    <w:lvl w:ilvl="0" w:tplc="92041F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47"/>
    <w:rsid w:val="00006CB3"/>
    <w:rsid w:val="000109F5"/>
    <w:rsid w:val="00011557"/>
    <w:rsid w:val="000231D0"/>
    <w:rsid w:val="000235AD"/>
    <w:rsid w:val="00027309"/>
    <w:rsid w:val="000319B8"/>
    <w:rsid w:val="00033734"/>
    <w:rsid w:val="00034948"/>
    <w:rsid w:val="00034B3E"/>
    <w:rsid w:val="00042A4A"/>
    <w:rsid w:val="00043743"/>
    <w:rsid w:val="00043A31"/>
    <w:rsid w:val="00044380"/>
    <w:rsid w:val="00045062"/>
    <w:rsid w:val="00052F89"/>
    <w:rsid w:val="00053183"/>
    <w:rsid w:val="00055287"/>
    <w:rsid w:val="0005623E"/>
    <w:rsid w:val="000631FA"/>
    <w:rsid w:val="00074AD8"/>
    <w:rsid w:val="00076811"/>
    <w:rsid w:val="000843CD"/>
    <w:rsid w:val="00084A28"/>
    <w:rsid w:val="00087665"/>
    <w:rsid w:val="00087AED"/>
    <w:rsid w:val="00090AE2"/>
    <w:rsid w:val="00096AA4"/>
    <w:rsid w:val="00096F51"/>
    <w:rsid w:val="000A6DDA"/>
    <w:rsid w:val="000B0E9A"/>
    <w:rsid w:val="000B277C"/>
    <w:rsid w:val="000B338E"/>
    <w:rsid w:val="000B4CE2"/>
    <w:rsid w:val="000B725A"/>
    <w:rsid w:val="000B7F8C"/>
    <w:rsid w:val="000C0B9E"/>
    <w:rsid w:val="000C2EFB"/>
    <w:rsid w:val="000C7915"/>
    <w:rsid w:val="000D1442"/>
    <w:rsid w:val="000D1A4B"/>
    <w:rsid w:val="000D2CFE"/>
    <w:rsid w:val="000D4C20"/>
    <w:rsid w:val="000D7E11"/>
    <w:rsid w:val="000E05CA"/>
    <w:rsid w:val="000E4249"/>
    <w:rsid w:val="000E583F"/>
    <w:rsid w:val="000E7688"/>
    <w:rsid w:val="000F4695"/>
    <w:rsid w:val="000F5AAE"/>
    <w:rsid w:val="000F5C00"/>
    <w:rsid w:val="000F6C7E"/>
    <w:rsid w:val="00100E5D"/>
    <w:rsid w:val="0011387C"/>
    <w:rsid w:val="00117DE0"/>
    <w:rsid w:val="001277D0"/>
    <w:rsid w:val="00132C01"/>
    <w:rsid w:val="001333AD"/>
    <w:rsid w:val="00137325"/>
    <w:rsid w:val="0014319C"/>
    <w:rsid w:val="001535C5"/>
    <w:rsid w:val="00154F5B"/>
    <w:rsid w:val="00156A5C"/>
    <w:rsid w:val="00156B59"/>
    <w:rsid w:val="001611A7"/>
    <w:rsid w:val="0016210C"/>
    <w:rsid w:val="00165D2E"/>
    <w:rsid w:val="00165D83"/>
    <w:rsid w:val="00166CD4"/>
    <w:rsid w:val="00167E42"/>
    <w:rsid w:val="001717D4"/>
    <w:rsid w:val="00180701"/>
    <w:rsid w:val="00185FE6"/>
    <w:rsid w:val="0019200F"/>
    <w:rsid w:val="001B2CE8"/>
    <w:rsid w:val="001C0648"/>
    <w:rsid w:val="001C0AE5"/>
    <w:rsid w:val="001C1082"/>
    <w:rsid w:val="001C12E0"/>
    <w:rsid w:val="001C1C9B"/>
    <w:rsid w:val="001C49EC"/>
    <w:rsid w:val="001C73EE"/>
    <w:rsid w:val="001D42D6"/>
    <w:rsid w:val="001D4A7A"/>
    <w:rsid w:val="001D54DF"/>
    <w:rsid w:val="001D7454"/>
    <w:rsid w:val="001E1563"/>
    <w:rsid w:val="001E571F"/>
    <w:rsid w:val="001F0278"/>
    <w:rsid w:val="001F1259"/>
    <w:rsid w:val="001F2BC5"/>
    <w:rsid w:val="001F2C01"/>
    <w:rsid w:val="001F390A"/>
    <w:rsid w:val="001F44B7"/>
    <w:rsid w:val="00201CF2"/>
    <w:rsid w:val="00203450"/>
    <w:rsid w:val="002157E5"/>
    <w:rsid w:val="0022090A"/>
    <w:rsid w:val="002269B5"/>
    <w:rsid w:val="00231280"/>
    <w:rsid w:val="00242743"/>
    <w:rsid w:val="002509CE"/>
    <w:rsid w:val="0025679B"/>
    <w:rsid w:val="00256F21"/>
    <w:rsid w:val="002623EA"/>
    <w:rsid w:val="00266342"/>
    <w:rsid w:val="00273363"/>
    <w:rsid w:val="00276E7A"/>
    <w:rsid w:val="00280B4D"/>
    <w:rsid w:val="00285D77"/>
    <w:rsid w:val="002878E3"/>
    <w:rsid w:val="00291DEE"/>
    <w:rsid w:val="00293325"/>
    <w:rsid w:val="00297AAE"/>
    <w:rsid w:val="00297C99"/>
    <w:rsid w:val="002A1820"/>
    <w:rsid w:val="002A21CE"/>
    <w:rsid w:val="002A2D26"/>
    <w:rsid w:val="002B0522"/>
    <w:rsid w:val="002B0550"/>
    <w:rsid w:val="002B1F1D"/>
    <w:rsid w:val="002B4EE9"/>
    <w:rsid w:val="002B5CA1"/>
    <w:rsid w:val="002C29DB"/>
    <w:rsid w:val="002C672C"/>
    <w:rsid w:val="002C7138"/>
    <w:rsid w:val="002C7F9F"/>
    <w:rsid w:val="002D092A"/>
    <w:rsid w:val="002D0AB7"/>
    <w:rsid w:val="002D3FB6"/>
    <w:rsid w:val="002E13A8"/>
    <w:rsid w:val="002E3399"/>
    <w:rsid w:val="002E3758"/>
    <w:rsid w:val="002E5BA9"/>
    <w:rsid w:val="002E744E"/>
    <w:rsid w:val="002F04CF"/>
    <w:rsid w:val="002F05C6"/>
    <w:rsid w:val="002F16B9"/>
    <w:rsid w:val="002F2C41"/>
    <w:rsid w:val="002F3013"/>
    <w:rsid w:val="0030711D"/>
    <w:rsid w:val="00310959"/>
    <w:rsid w:val="00312550"/>
    <w:rsid w:val="00315723"/>
    <w:rsid w:val="00325159"/>
    <w:rsid w:val="00332410"/>
    <w:rsid w:val="00332647"/>
    <w:rsid w:val="00332FD7"/>
    <w:rsid w:val="00337121"/>
    <w:rsid w:val="0033797C"/>
    <w:rsid w:val="003415FD"/>
    <w:rsid w:val="003430F5"/>
    <w:rsid w:val="003460C1"/>
    <w:rsid w:val="003476A0"/>
    <w:rsid w:val="00351481"/>
    <w:rsid w:val="0035414B"/>
    <w:rsid w:val="00356D14"/>
    <w:rsid w:val="00357E95"/>
    <w:rsid w:val="003621F8"/>
    <w:rsid w:val="0036297F"/>
    <w:rsid w:val="00362E08"/>
    <w:rsid w:val="00363D1D"/>
    <w:rsid w:val="0037514F"/>
    <w:rsid w:val="0037612E"/>
    <w:rsid w:val="00382826"/>
    <w:rsid w:val="00385C0A"/>
    <w:rsid w:val="00386A7E"/>
    <w:rsid w:val="00393B73"/>
    <w:rsid w:val="003A4185"/>
    <w:rsid w:val="003A67C4"/>
    <w:rsid w:val="003A7180"/>
    <w:rsid w:val="003B2836"/>
    <w:rsid w:val="003B2E9C"/>
    <w:rsid w:val="003B3064"/>
    <w:rsid w:val="003B43ED"/>
    <w:rsid w:val="003B67A8"/>
    <w:rsid w:val="003B7C66"/>
    <w:rsid w:val="003C1C70"/>
    <w:rsid w:val="003C4D42"/>
    <w:rsid w:val="003C55A0"/>
    <w:rsid w:val="003C5929"/>
    <w:rsid w:val="003C5B01"/>
    <w:rsid w:val="003D0AE6"/>
    <w:rsid w:val="003E1EEC"/>
    <w:rsid w:val="003E4062"/>
    <w:rsid w:val="003E58E8"/>
    <w:rsid w:val="003E70CF"/>
    <w:rsid w:val="003F01A2"/>
    <w:rsid w:val="003F4323"/>
    <w:rsid w:val="0040782A"/>
    <w:rsid w:val="00411D45"/>
    <w:rsid w:val="00413773"/>
    <w:rsid w:val="00413919"/>
    <w:rsid w:val="00433484"/>
    <w:rsid w:val="004335F3"/>
    <w:rsid w:val="004340C8"/>
    <w:rsid w:val="004350BE"/>
    <w:rsid w:val="00436FC1"/>
    <w:rsid w:val="00437061"/>
    <w:rsid w:val="00454FE4"/>
    <w:rsid w:val="00455FCC"/>
    <w:rsid w:val="00456D21"/>
    <w:rsid w:val="0046479C"/>
    <w:rsid w:val="00465C4F"/>
    <w:rsid w:val="004705F6"/>
    <w:rsid w:val="0047254C"/>
    <w:rsid w:val="00473A03"/>
    <w:rsid w:val="00474C0F"/>
    <w:rsid w:val="00481632"/>
    <w:rsid w:val="00484057"/>
    <w:rsid w:val="004872BD"/>
    <w:rsid w:val="004875EF"/>
    <w:rsid w:val="0049393F"/>
    <w:rsid w:val="00494A72"/>
    <w:rsid w:val="0049559F"/>
    <w:rsid w:val="004A71F8"/>
    <w:rsid w:val="004B1CA0"/>
    <w:rsid w:val="004B33BF"/>
    <w:rsid w:val="004B3C0A"/>
    <w:rsid w:val="004B51CF"/>
    <w:rsid w:val="004B7F57"/>
    <w:rsid w:val="004C0FDE"/>
    <w:rsid w:val="004E3792"/>
    <w:rsid w:val="004E4ACE"/>
    <w:rsid w:val="004E6201"/>
    <w:rsid w:val="004E784F"/>
    <w:rsid w:val="00500AAD"/>
    <w:rsid w:val="0050330A"/>
    <w:rsid w:val="0050356D"/>
    <w:rsid w:val="00512686"/>
    <w:rsid w:val="00513DFC"/>
    <w:rsid w:val="00520B25"/>
    <w:rsid w:val="00520D5A"/>
    <w:rsid w:val="00530BF5"/>
    <w:rsid w:val="005338F3"/>
    <w:rsid w:val="005378B3"/>
    <w:rsid w:val="0054298B"/>
    <w:rsid w:val="00544EB6"/>
    <w:rsid w:val="00545B0B"/>
    <w:rsid w:val="00547313"/>
    <w:rsid w:val="0055218B"/>
    <w:rsid w:val="00561E72"/>
    <w:rsid w:val="00564498"/>
    <w:rsid w:val="00566E9F"/>
    <w:rsid w:val="00570DC0"/>
    <w:rsid w:val="00592439"/>
    <w:rsid w:val="005925F1"/>
    <w:rsid w:val="005941BA"/>
    <w:rsid w:val="0059793C"/>
    <w:rsid w:val="005A0ACD"/>
    <w:rsid w:val="005A0F82"/>
    <w:rsid w:val="005A2FD1"/>
    <w:rsid w:val="005A5FC9"/>
    <w:rsid w:val="005B1C63"/>
    <w:rsid w:val="005B3AC6"/>
    <w:rsid w:val="005C25EB"/>
    <w:rsid w:val="005C3D28"/>
    <w:rsid w:val="005C72D9"/>
    <w:rsid w:val="005D203C"/>
    <w:rsid w:val="005D7D11"/>
    <w:rsid w:val="005E1857"/>
    <w:rsid w:val="005F5361"/>
    <w:rsid w:val="005F5562"/>
    <w:rsid w:val="005F7C7B"/>
    <w:rsid w:val="0060001A"/>
    <w:rsid w:val="00601248"/>
    <w:rsid w:val="00602E00"/>
    <w:rsid w:val="00604C01"/>
    <w:rsid w:val="0060763F"/>
    <w:rsid w:val="00611245"/>
    <w:rsid w:val="00611741"/>
    <w:rsid w:val="00611B03"/>
    <w:rsid w:val="00613820"/>
    <w:rsid w:val="0061630C"/>
    <w:rsid w:val="006238E1"/>
    <w:rsid w:val="00626703"/>
    <w:rsid w:val="00635F5E"/>
    <w:rsid w:val="00636327"/>
    <w:rsid w:val="006479AB"/>
    <w:rsid w:val="00652801"/>
    <w:rsid w:val="0065395B"/>
    <w:rsid w:val="00655120"/>
    <w:rsid w:val="0066304B"/>
    <w:rsid w:val="00675B8D"/>
    <w:rsid w:val="00676EFE"/>
    <w:rsid w:val="0068445D"/>
    <w:rsid w:val="00693597"/>
    <w:rsid w:val="006947D4"/>
    <w:rsid w:val="006A1C60"/>
    <w:rsid w:val="006A68CF"/>
    <w:rsid w:val="006A6D20"/>
    <w:rsid w:val="006A7BA4"/>
    <w:rsid w:val="006B08E8"/>
    <w:rsid w:val="006B3C89"/>
    <w:rsid w:val="006B635F"/>
    <w:rsid w:val="006C3341"/>
    <w:rsid w:val="006C358C"/>
    <w:rsid w:val="006C6985"/>
    <w:rsid w:val="006D498E"/>
    <w:rsid w:val="006E3C97"/>
    <w:rsid w:val="006E5FC2"/>
    <w:rsid w:val="006E5FC7"/>
    <w:rsid w:val="006F151D"/>
    <w:rsid w:val="006F6610"/>
    <w:rsid w:val="006F70F2"/>
    <w:rsid w:val="007013F3"/>
    <w:rsid w:val="00705FF9"/>
    <w:rsid w:val="0071144F"/>
    <w:rsid w:val="00716C71"/>
    <w:rsid w:val="00717B21"/>
    <w:rsid w:val="00720C07"/>
    <w:rsid w:val="00721715"/>
    <w:rsid w:val="007238C7"/>
    <w:rsid w:val="00726317"/>
    <w:rsid w:val="00733148"/>
    <w:rsid w:val="00733DD0"/>
    <w:rsid w:val="00733F81"/>
    <w:rsid w:val="00737D3F"/>
    <w:rsid w:val="00741980"/>
    <w:rsid w:val="00741A33"/>
    <w:rsid w:val="00746713"/>
    <w:rsid w:val="007531DC"/>
    <w:rsid w:val="00753940"/>
    <w:rsid w:val="00756F1B"/>
    <w:rsid w:val="00764C1D"/>
    <w:rsid w:val="007727B1"/>
    <w:rsid w:val="007815BE"/>
    <w:rsid w:val="007833D7"/>
    <w:rsid w:val="00784E45"/>
    <w:rsid w:val="00786152"/>
    <w:rsid w:val="007932E5"/>
    <w:rsid w:val="00795DF3"/>
    <w:rsid w:val="00797699"/>
    <w:rsid w:val="007A4DAB"/>
    <w:rsid w:val="007A52B8"/>
    <w:rsid w:val="007B02E4"/>
    <w:rsid w:val="007B3458"/>
    <w:rsid w:val="007B47C9"/>
    <w:rsid w:val="007C0C82"/>
    <w:rsid w:val="007C36A9"/>
    <w:rsid w:val="007C4C8D"/>
    <w:rsid w:val="007C501C"/>
    <w:rsid w:val="007C50F1"/>
    <w:rsid w:val="007C5842"/>
    <w:rsid w:val="007D03B3"/>
    <w:rsid w:val="007D20DB"/>
    <w:rsid w:val="007D4F41"/>
    <w:rsid w:val="007D6131"/>
    <w:rsid w:val="007E207F"/>
    <w:rsid w:val="007E3726"/>
    <w:rsid w:val="007F01FF"/>
    <w:rsid w:val="007F03D3"/>
    <w:rsid w:val="007F244E"/>
    <w:rsid w:val="007F3469"/>
    <w:rsid w:val="007F43B4"/>
    <w:rsid w:val="00800111"/>
    <w:rsid w:val="008038B2"/>
    <w:rsid w:val="00804B56"/>
    <w:rsid w:val="00804C4A"/>
    <w:rsid w:val="00806FF5"/>
    <w:rsid w:val="00810AAE"/>
    <w:rsid w:val="00811293"/>
    <w:rsid w:val="00812F0A"/>
    <w:rsid w:val="008134D3"/>
    <w:rsid w:val="0082218A"/>
    <w:rsid w:val="008221C1"/>
    <w:rsid w:val="0082365F"/>
    <w:rsid w:val="00823E93"/>
    <w:rsid w:val="00831A1B"/>
    <w:rsid w:val="0083333E"/>
    <w:rsid w:val="008360FA"/>
    <w:rsid w:val="008374D6"/>
    <w:rsid w:val="00837704"/>
    <w:rsid w:val="0084172B"/>
    <w:rsid w:val="008417AE"/>
    <w:rsid w:val="00844269"/>
    <w:rsid w:val="00844E27"/>
    <w:rsid w:val="00845395"/>
    <w:rsid w:val="0084577D"/>
    <w:rsid w:val="008464BC"/>
    <w:rsid w:val="00847324"/>
    <w:rsid w:val="008507B9"/>
    <w:rsid w:val="00857129"/>
    <w:rsid w:val="0086090D"/>
    <w:rsid w:val="0086137A"/>
    <w:rsid w:val="00861BE6"/>
    <w:rsid w:val="00865FC8"/>
    <w:rsid w:val="008709F2"/>
    <w:rsid w:val="00875EEE"/>
    <w:rsid w:val="0087751F"/>
    <w:rsid w:val="00886251"/>
    <w:rsid w:val="008952A4"/>
    <w:rsid w:val="008A25C2"/>
    <w:rsid w:val="008A53F2"/>
    <w:rsid w:val="008A5785"/>
    <w:rsid w:val="008B5F36"/>
    <w:rsid w:val="008C460B"/>
    <w:rsid w:val="008D2977"/>
    <w:rsid w:val="008E096B"/>
    <w:rsid w:val="008E35D2"/>
    <w:rsid w:val="008F1DD4"/>
    <w:rsid w:val="008F3BA6"/>
    <w:rsid w:val="009043E5"/>
    <w:rsid w:val="00907BF2"/>
    <w:rsid w:val="0091116C"/>
    <w:rsid w:val="0092179F"/>
    <w:rsid w:val="0092234C"/>
    <w:rsid w:val="00922933"/>
    <w:rsid w:val="009301B2"/>
    <w:rsid w:val="00931828"/>
    <w:rsid w:val="00941D78"/>
    <w:rsid w:val="00945515"/>
    <w:rsid w:val="00945E94"/>
    <w:rsid w:val="00957329"/>
    <w:rsid w:val="00965F3C"/>
    <w:rsid w:val="00967A54"/>
    <w:rsid w:val="0097041E"/>
    <w:rsid w:val="00970AE0"/>
    <w:rsid w:val="00976773"/>
    <w:rsid w:val="0098399E"/>
    <w:rsid w:val="00993B67"/>
    <w:rsid w:val="00996A1E"/>
    <w:rsid w:val="009A1E2E"/>
    <w:rsid w:val="009B1818"/>
    <w:rsid w:val="009B67B5"/>
    <w:rsid w:val="009C09F0"/>
    <w:rsid w:val="009C4298"/>
    <w:rsid w:val="009C513A"/>
    <w:rsid w:val="009C7261"/>
    <w:rsid w:val="009C7480"/>
    <w:rsid w:val="009D0D72"/>
    <w:rsid w:val="009D6187"/>
    <w:rsid w:val="009E2604"/>
    <w:rsid w:val="009E351B"/>
    <w:rsid w:val="009E4F8A"/>
    <w:rsid w:val="009E663E"/>
    <w:rsid w:val="00A00EA2"/>
    <w:rsid w:val="00A02880"/>
    <w:rsid w:val="00A034D2"/>
    <w:rsid w:val="00A05D30"/>
    <w:rsid w:val="00A10918"/>
    <w:rsid w:val="00A15736"/>
    <w:rsid w:val="00A17329"/>
    <w:rsid w:val="00A22BFA"/>
    <w:rsid w:val="00A239B3"/>
    <w:rsid w:val="00A30955"/>
    <w:rsid w:val="00A31647"/>
    <w:rsid w:val="00A33CB5"/>
    <w:rsid w:val="00A368CB"/>
    <w:rsid w:val="00A407D3"/>
    <w:rsid w:val="00A4122B"/>
    <w:rsid w:val="00A42199"/>
    <w:rsid w:val="00A4312F"/>
    <w:rsid w:val="00A466F4"/>
    <w:rsid w:val="00A509A8"/>
    <w:rsid w:val="00A5145E"/>
    <w:rsid w:val="00A54701"/>
    <w:rsid w:val="00A56E02"/>
    <w:rsid w:val="00A607D5"/>
    <w:rsid w:val="00A648BF"/>
    <w:rsid w:val="00A65994"/>
    <w:rsid w:val="00A66BDB"/>
    <w:rsid w:val="00A676D7"/>
    <w:rsid w:val="00A70DFB"/>
    <w:rsid w:val="00A80F7B"/>
    <w:rsid w:val="00A8163C"/>
    <w:rsid w:val="00A83C63"/>
    <w:rsid w:val="00A85652"/>
    <w:rsid w:val="00A87BE5"/>
    <w:rsid w:val="00A91155"/>
    <w:rsid w:val="00A95C0B"/>
    <w:rsid w:val="00AB0A08"/>
    <w:rsid w:val="00AB15B6"/>
    <w:rsid w:val="00AC17ED"/>
    <w:rsid w:val="00AC1A6B"/>
    <w:rsid w:val="00AC56BE"/>
    <w:rsid w:val="00AC589E"/>
    <w:rsid w:val="00AC5B30"/>
    <w:rsid w:val="00AD0D89"/>
    <w:rsid w:val="00AD0F1E"/>
    <w:rsid w:val="00AD7505"/>
    <w:rsid w:val="00AE6329"/>
    <w:rsid w:val="00AE6E24"/>
    <w:rsid w:val="00AF5F03"/>
    <w:rsid w:val="00AF6736"/>
    <w:rsid w:val="00B00576"/>
    <w:rsid w:val="00B0452F"/>
    <w:rsid w:val="00B05487"/>
    <w:rsid w:val="00B12126"/>
    <w:rsid w:val="00B13E69"/>
    <w:rsid w:val="00B1494F"/>
    <w:rsid w:val="00B1506E"/>
    <w:rsid w:val="00B20702"/>
    <w:rsid w:val="00B27041"/>
    <w:rsid w:val="00B30293"/>
    <w:rsid w:val="00B30C9E"/>
    <w:rsid w:val="00B3396A"/>
    <w:rsid w:val="00B34EE4"/>
    <w:rsid w:val="00B36A43"/>
    <w:rsid w:val="00B435EF"/>
    <w:rsid w:val="00B43FEA"/>
    <w:rsid w:val="00B47210"/>
    <w:rsid w:val="00B54C6F"/>
    <w:rsid w:val="00B5568D"/>
    <w:rsid w:val="00B612FE"/>
    <w:rsid w:val="00B61CCA"/>
    <w:rsid w:val="00B62146"/>
    <w:rsid w:val="00B63C4E"/>
    <w:rsid w:val="00B64397"/>
    <w:rsid w:val="00B747BB"/>
    <w:rsid w:val="00B74DE5"/>
    <w:rsid w:val="00B751C1"/>
    <w:rsid w:val="00B84625"/>
    <w:rsid w:val="00B84F88"/>
    <w:rsid w:val="00B86899"/>
    <w:rsid w:val="00B86903"/>
    <w:rsid w:val="00B90D9F"/>
    <w:rsid w:val="00B92F10"/>
    <w:rsid w:val="00B96C50"/>
    <w:rsid w:val="00BB41D0"/>
    <w:rsid w:val="00BC2405"/>
    <w:rsid w:val="00BD2304"/>
    <w:rsid w:val="00BD24DF"/>
    <w:rsid w:val="00BD4B30"/>
    <w:rsid w:val="00BD790C"/>
    <w:rsid w:val="00BE2003"/>
    <w:rsid w:val="00BE528E"/>
    <w:rsid w:val="00BF0624"/>
    <w:rsid w:val="00BF57A5"/>
    <w:rsid w:val="00C00E01"/>
    <w:rsid w:val="00C02536"/>
    <w:rsid w:val="00C05B98"/>
    <w:rsid w:val="00C10309"/>
    <w:rsid w:val="00C16ADD"/>
    <w:rsid w:val="00C20646"/>
    <w:rsid w:val="00C20E25"/>
    <w:rsid w:val="00C319DB"/>
    <w:rsid w:val="00C31AD3"/>
    <w:rsid w:val="00C32C57"/>
    <w:rsid w:val="00C3346A"/>
    <w:rsid w:val="00C40C74"/>
    <w:rsid w:val="00C43F87"/>
    <w:rsid w:val="00C45710"/>
    <w:rsid w:val="00C47AD3"/>
    <w:rsid w:val="00C5120F"/>
    <w:rsid w:val="00C52490"/>
    <w:rsid w:val="00C56EAD"/>
    <w:rsid w:val="00C6571B"/>
    <w:rsid w:val="00C661E2"/>
    <w:rsid w:val="00C670B9"/>
    <w:rsid w:val="00C70805"/>
    <w:rsid w:val="00C7730C"/>
    <w:rsid w:val="00C82528"/>
    <w:rsid w:val="00C831A0"/>
    <w:rsid w:val="00C85DDC"/>
    <w:rsid w:val="00C9075E"/>
    <w:rsid w:val="00C935F3"/>
    <w:rsid w:val="00C97595"/>
    <w:rsid w:val="00C97AC5"/>
    <w:rsid w:val="00CA62A8"/>
    <w:rsid w:val="00CA7A7C"/>
    <w:rsid w:val="00CB0F6D"/>
    <w:rsid w:val="00CB3704"/>
    <w:rsid w:val="00CB3DE5"/>
    <w:rsid w:val="00CB5F7D"/>
    <w:rsid w:val="00CB7D41"/>
    <w:rsid w:val="00CC43BD"/>
    <w:rsid w:val="00CC5F9D"/>
    <w:rsid w:val="00CD5E8D"/>
    <w:rsid w:val="00CD6FBE"/>
    <w:rsid w:val="00CE63E3"/>
    <w:rsid w:val="00CE68D0"/>
    <w:rsid w:val="00CF0863"/>
    <w:rsid w:val="00CF0C5F"/>
    <w:rsid w:val="00CF379A"/>
    <w:rsid w:val="00CF512A"/>
    <w:rsid w:val="00CF60E6"/>
    <w:rsid w:val="00CF6A52"/>
    <w:rsid w:val="00D05EE4"/>
    <w:rsid w:val="00D07E2A"/>
    <w:rsid w:val="00D1045A"/>
    <w:rsid w:val="00D20155"/>
    <w:rsid w:val="00D21D6F"/>
    <w:rsid w:val="00D23E93"/>
    <w:rsid w:val="00D2589F"/>
    <w:rsid w:val="00D30E2E"/>
    <w:rsid w:val="00D32F81"/>
    <w:rsid w:val="00D37088"/>
    <w:rsid w:val="00D45808"/>
    <w:rsid w:val="00D5353B"/>
    <w:rsid w:val="00D626EC"/>
    <w:rsid w:val="00D729BB"/>
    <w:rsid w:val="00D75D51"/>
    <w:rsid w:val="00D760C8"/>
    <w:rsid w:val="00D8054E"/>
    <w:rsid w:val="00D80916"/>
    <w:rsid w:val="00D81081"/>
    <w:rsid w:val="00D826F2"/>
    <w:rsid w:val="00D873B1"/>
    <w:rsid w:val="00D95088"/>
    <w:rsid w:val="00DA39CF"/>
    <w:rsid w:val="00DA55BF"/>
    <w:rsid w:val="00DA612F"/>
    <w:rsid w:val="00DB0A16"/>
    <w:rsid w:val="00DC0829"/>
    <w:rsid w:val="00DC0A5F"/>
    <w:rsid w:val="00DC1534"/>
    <w:rsid w:val="00DC2170"/>
    <w:rsid w:val="00DC4331"/>
    <w:rsid w:val="00DC7983"/>
    <w:rsid w:val="00DD416E"/>
    <w:rsid w:val="00DD62D7"/>
    <w:rsid w:val="00DD74CE"/>
    <w:rsid w:val="00DE38FE"/>
    <w:rsid w:val="00DE5604"/>
    <w:rsid w:val="00DE674E"/>
    <w:rsid w:val="00DE6ED5"/>
    <w:rsid w:val="00DF1531"/>
    <w:rsid w:val="00DF6D83"/>
    <w:rsid w:val="00E00C8F"/>
    <w:rsid w:val="00E0229B"/>
    <w:rsid w:val="00E10840"/>
    <w:rsid w:val="00E13D9F"/>
    <w:rsid w:val="00E17331"/>
    <w:rsid w:val="00E3020A"/>
    <w:rsid w:val="00E33BDF"/>
    <w:rsid w:val="00E4037B"/>
    <w:rsid w:val="00E4290D"/>
    <w:rsid w:val="00E429C1"/>
    <w:rsid w:val="00E47A32"/>
    <w:rsid w:val="00E50D88"/>
    <w:rsid w:val="00E51D6E"/>
    <w:rsid w:val="00E52C3C"/>
    <w:rsid w:val="00E609A1"/>
    <w:rsid w:val="00E626E2"/>
    <w:rsid w:val="00E642D7"/>
    <w:rsid w:val="00E643EA"/>
    <w:rsid w:val="00E65A13"/>
    <w:rsid w:val="00E7434A"/>
    <w:rsid w:val="00E749CD"/>
    <w:rsid w:val="00E74A9B"/>
    <w:rsid w:val="00E80965"/>
    <w:rsid w:val="00E94193"/>
    <w:rsid w:val="00EA11C5"/>
    <w:rsid w:val="00EA21FB"/>
    <w:rsid w:val="00EA255F"/>
    <w:rsid w:val="00EA4522"/>
    <w:rsid w:val="00EB09D3"/>
    <w:rsid w:val="00EB0E29"/>
    <w:rsid w:val="00EB608F"/>
    <w:rsid w:val="00EC5AF3"/>
    <w:rsid w:val="00EC5E3E"/>
    <w:rsid w:val="00EC6CD0"/>
    <w:rsid w:val="00ED28CE"/>
    <w:rsid w:val="00EE48B4"/>
    <w:rsid w:val="00EE5D68"/>
    <w:rsid w:val="00EE6A62"/>
    <w:rsid w:val="00EE7844"/>
    <w:rsid w:val="00EF094C"/>
    <w:rsid w:val="00EF3715"/>
    <w:rsid w:val="00EF3E38"/>
    <w:rsid w:val="00F0200E"/>
    <w:rsid w:val="00F1154B"/>
    <w:rsid w:val="00F1240A"/>
    <w:rsid w:val="00F1730F"/>
    <w:rsid w:val="00F31048"/>
    <w:rsid w:val="00F364E4"/>
    <w:rsid w:val="00F37178"/>
    <w:rsid w:val="00F43C40"/>
    <w:rsid w:val="00F455CA"/>
    <w:rsid w:val="00F46096"/>
    <w:rsid w:val="00F461BB"/>
    <w:rsid w:val="00F52854"/>
    <w:rsid w:val="00F550E2"/>
    <w:rsid w:val="00F60353"/>
    <w:rsid w:val="00F62E9A"/>
    <w:rsid w:val="00F63154"/>
    <w:rsid w:val="00F646C5"/>
    <w:rsid w:val="00F65154"/>
    <w:rsid w:val="00F71383"/>
    <w:rsid w:val="00F72348"/>
    <w:rsid w:val="00F72BA2"/>
    <w:rsid w:val="00F7316D"/>
    <w:rsid w:val="00F82E97"/>
    <w:rsid w:val="00F8397F"/>
    <w:rsid w:val="00F842C2"/>
    <w:rsid w:val="00F94ECF"/>
    <w:rsid w:val="00F9592C"/>
    <w:rsid w:val="00FA043C"/>
    <w:rsid w:val="00FA18E9"/>
    <w:rsid w:val="00FA2948"/>
    <w:rsid w:val="00FA734D"/>
    <w:rsid w:val="00FA7D26"/>
    <w:rsid w:val="00FB2725"/>
    <w:rsid w:val="00FB72B4"/>
    <w:rsid w:val="00FB7EE5"/>
    <w:rsid w:val="00FC301A"/>
    <w:rsid w:val="00FC333C"/>
    <w:rsid w:val="00FC7553"/>
    <w:rsid w:val="00FD0C73"/>
    <w:rsid w:val="00FD1EB8"/>
    <w:rsid w:val="00FD32F6"/>
    <w:rsid w:val="00FD7092"/>
    <w:rsid w:val="00FE0FC5"/>
    <w:rsid w:val="00FE5414"/>
    <w:rsid w:val="00FE7F2E"/>
    <w:rsid w:val="00FF1D95"/>
    <w:rsid w:val="00FF2531"/>
    <w:rsid w:val="00FF26A2"/>
    <w:rsid w:val="00FF515E"/>
    <w:rsid w:val="00FF69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B7B4B"/>
  <w15:chartTrackingRefBased/>
  <w15:docId w15:val="{683A50FF-A25A-4CED-B03D-0F9C6F0A4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0E29"/>
    <w:rPr>
      <w:rFonts w:ascii="Times New Roman" w:hAnsi="Times New Roman" w:cs="Times New Roman"/>
      <w:kern w:val="0"/>
      <w:sz w:val="22"/>
    </w:rPr>
  </w:style>
  <w:style w:type="paragraph" w:styleId="1">
    <w:name w:val="heading 1"/>
    <w:basedOn w:val="a"/>
    <w:next w:val="a"/>
    <w:link w:val="10"/>
    <w:uiPriority w:val="9"/>
    <w:qFormat/>
    <w:rsid w:val="000F5C00"/>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0"/>
    <w:uiPriority w:val="9"/>
    <w:semiHidden/>
    <w:unhideWhenUsed/>
    <w:qFormat/>
    <w:rsid w:val="00545B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7">
    <w:name w:val="heading 7"/>
    <w:basedOn w:val="a"/>
    <w:next w:val="a"/>
    <w:link w:val="70"/>
    <w:uiPriority w:val="9"/>
    <w:semiHidden/>
    <w:unhideWhenUsed/>
    <w:qFormat/>
    <w:rsid w:val="001F1259"/>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5C00"/>
    <w:pPr>
      <w:widowControl w:val="0"/>
      <w:pBdr>
        <w:bottom w:val="single" w:sz="6" w:space="1" w:color="auto"/>
      </w:pBdr>
      <w:tabs>
        <w:tab w:val="center" w:pos="4153"/>
        <w:tab w:val="right" w:pos="8306"/>
      </w:tabs>
      <w:snapToGrid w:val="0"/>
      <w:jc w:val="center"/>
    </w:pPr>
    <w:rPr>
      <w:rFonts w:asciiTheme="minorHAnsi" w:hAnsiTheme="minorHAnsi" w:cstheme="minorBidi"/>
      <w:kern w:val="2"/>
      <w:sz w:val="18"/>
      <w:szCs w:val="18"/>
    </w:rPr>
  </w:style>
  <w:style w:type="character" w:customStyle="1" w:styleId="a4">
    <w:name w:val="页眉 字符"/>
    <w:basedOn w:val="a0"/>
    <w:link w:val="a3"/>
    <w:uiPriority w:val="99"/>
    <w:rsid w:val="000F5C00"/>
    <w:rPr>
      <w:sz w:val="18"/>
      <w:szCs w:val="18"/>
    </w:rPr>
  </w:style>
  <w:style w:type="paragraph" w:styleId="a5">
    <w:name w:val="footer"/>
    <w:basedOn w:val="a"/>
    <w:link w:val="a6"/>
    <w:uiPriority w:val="99"/>
    <w:unhideWhenUsed/>
    <w:rsid w:val="000F5C00"/>
    <w:pPr>
      <w:widowControl w:val="0"/>
      <w:tabs>
        <w:tab w:val="center" w:pos="4153"/>
        <w:tab w:val="right" w:pos="8306"/>
      </w:tabs>
      <w:snapToGrid w:val="0"/>
    </w:pPr>
    <w:rPr>
      <w:rFonts w:asciiTheme="minorHAnsi" w:hAnsiTheme="minorHAnsi" w:cstheme="minorBidi"/>
      <w:kern w:val="2"/>
      <w:sz w:val="18"/>
      <w:szCs w:val="18"/>
    </w:rPr>
  </w:style>
  <w:style w:type="character" w:customStyle="1" w:styleId="a6">
    <w:name w:val="页脚 字符"/>
    <w:basedOn w:val="a0"/>
    <w:link w:val="a5"/>
    <w:uiPriority w:val="99"/>
    <w:rsid w:val="000F5C00"/>
    <w:rPr>
      <w:sz w:val="18"/>
      <w:szCs w:val="18"/>
    </w:rPr>
  </w:style>
  <w:style w:type="character" w:customStyle="1" w:styleId="10">
    <w:name w:val="标题 1 字符"/>
    <w:basedOn w:val="a0"/>
    <w:link w:val="1"/>
    <w:uiPriority w:val="9"/>
    <w:rsid w:val="000F5C00"/>
    <w:rPr>
      <w:b/>
      <w:bCs/>
      <w:kern w:val="44"/>
      <w:sz w:val="44"/>
      <w:szCs w:val="44"/>
    </w:rPr>
  </w:style>
  <w:style w:type="paragraph" w:styleId="a7">
    <w:name w:val="List Paragraph"/>
    <w:basedOn w:val="a"/>
    <w:uiPriority w:val="34"/>
    <w:qFormat/>
    <w:rsid w:val="00332410"/>
    <w:pPr>
      <w:ind w:firstLineChars="200" w:firstLine="420"/>
    </w:pPr>
  </w:style>
  <w:style w:type="character" w:customStyle="1" w:styleId="70">
    <w:name w:val="标题 7 字符"/>
    <w:basedOn w:val="a0"/>
    <w:link w:val="7"/>
    <w:uiPriority w:val="9"/>
    <w:semiHidden/>
    <w:rsid w:val="001F1259"/>
    <w:rPr>
      <w:rFonts w:ascii="Times New Roman" w:hAnsi="Times New Roman" w:cs="Times New Roman"/>
      <w:b/>
      <w:bCs/>
      <w:kern w:val="0"/>
      <w:sz w:val="24"/>
      <w:szCs w:val="24"/>
    </w:rPr>
  </w:style>
  <w:style w:type="paragraph" w:styleId="a8">
    <w:name w:val="Balloon Text"/>
    <w:basedOn w:val="a"/>
    <w:link w:val="a9"/>
    <w:uiPriority w:val="99"/>
    <w:semiHidden/>
    <w:unhideWhenUsed/>
    <w:rsid w:val="00DD62D7"/>
    <w:rPr>
      <w:sz w:val="18"/>
      <w:szCs w:val="18"/>
    </w:rPr>
  </w:style>
  <w:style w:type="character" w:customStyle="1" w:styleId="a9">
    <w:name w:val="批注框文本 字符"/>
    <w:basedOn w:val="a0"/>
    <w:link w:val="a8"/>
    <w:uiPriority w:val="99"/>
    <w:semiHidden/>
    <w:rsid w:val="00DD62D7"/>
    <w:rPr>
      <w:rFonts w:ascii="Times New Roman" w:hAnsi="Times New Roman" w:cs="Times New Roman"/>
      <w:kern w:val="0"/>
      <w:sz w:val="18"/>
      <w:szCs w:val="18"/>
    </w:rPr>
  </w:style>
  <w:style w:type="table" w:styleId="aa">
    <w:name w:val="Table Grid"/>
    <w:basedOn w:val="a1"/>
    <w:uiPriority w:val="39"/>
    <w:rsid w:val="00C457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C6571B"/>
    <w:rPr>
      <w:color w:val="808080"/>
    </w:rPr>
  </w:style>
  <w:style w:type="character" w:customStyle="1" w:styleId="20">
    <w:name w:val="标题 2 字符"/>
    <w:basedOn w:val="a0"/>
    <w:link w:val="2"/>
    <w:uiPriority w:val="9"/>
    <w:semiHidden/>
    <w:rsid w:val="00545B0B"/>
    <w:rPr>
      <w:rFonts w:asciiTheme="majorHAnsi" w:eastAsiaTheme="majorEastAsia" w:hAnsiTheme="majorHAnsi" w:cstheme="majorBidi"/>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footer" Target="footer5.xml"/><Relationship Id="rId21" Type="http://schemas.openxmlformats.org/officeDocument/2006/relationships/image" Target="media/image5.png"/><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6.xml"/><Relationship Id="rId33" Type="http://schemas.openxmlformats.org/officeDocument/2006/relationships/image" Target="media/image1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4.png"/><Relationship Id="rId29"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5.xml"/><Relationship Id="rId32" Type="http://schemas.openxmlformats.org/officeDocument/2006/relationships/package" Target="embeddings/Microsoft_Visio_Drawing2.vsdx"/><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image" Target="media/image7.png"/><Relationship Id="rId28" Type="http://schemas.openxmlformats.org/officeDocument/2006/relationships/footer" Target="footer6.xml"/><Relationship Id="rId36" Type="http://schemas.openxmlformats.org/officeDocument/2006/relationships/header" Target="header8.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emf"/><Relationship Id="rId22" Type="http://schemas.openxmlformats.org/officeDocument/2006/relationships/image" Target="media/image6.png"/><Relationship Id="rId27" Type="http://schemas.openxmlformats.org/officeDocument/2006/relationships/header" Target="header7.xml"/><Relationship Id="rId30" Type="http://schemas.openxmlformats.org/officeDocument/2006/relationships/package" Target="embeddings/Microsoft_Visio_Drawing1.vsdx"/><Relationship Id="rId35" Type="http://schemas.openxmlformats.org/officeDocument/2006/relationships/image" Target="media/image12.png"/><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EC50B-783D-4B4B-A9A7-1718FE867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4637</TotalTime>
  <Pages>18</Pages>
  <Words>1758</Words>
  <Characters>10027</Characters>
  <Application>Microsoft Office Word</Application>
  <DocSecurity>0</DocSecurity>
  <Lines>83</Lines>
  <Paragraphs>23</Paragraphs>
  <ScaleCrop>false</ScaleCrop>
  <Company/>
  <LinksUpToDate>false</LinksUpToDate>
  <CharactersWithSpaces>11762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gr</dc:creator>
  <cp:keywords/>
  <dc:description/>
  <cp:lastModifiedBy>C gr</cp:lastModifiedBy>
  <cp:revision>743</cp:revision>
  <dcterms:created xsi:type="dcterms:W3CDTF">2019-08-12T11:27:00Z</dcterms:created>
  <dcterms:modified xsi:type="dcterms:W3CDTF">2020-06-18T13:33:00Z</dcterms:modified>
</cp:coreProperties>
</file>